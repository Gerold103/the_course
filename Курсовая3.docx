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951" w:rsidRDefault="001B1699">
      <w:pPr>
        <w:pStyle w:val="Default"/>
        <w:jc w:val="center"/>
      </w:pPr>
      <w:r>
        <w:rPr>
          <w:noProof/>
          <w:lang w:eastAsia="ru-RU"/>
        </w:rPr>
        <w:drawing>
          <wp:inline distT="0" distB="0" distL="0" distR="0">
            <wp:extent cx="2376805" cy="12795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8" cstate="print"/>
                    <a:stretch>
                      <a:fillRect/>
                    </a:stretch>
                  </pic:blipFill>
                  <pic:spPr bwMode="auto">
                    <a:xfrm>
                      <a:off x="0" y="0"/>
                      <a:ext cx="2376805" cy="1279525"/>
                    </a:xfrm>
                    <a:prstGeom prst="rect">
                      <a:avLst/>
                    </a:prstGeom>
                    <a:noFill/>
                    <a:ln w="9525">
                      <a:noFill/>
                      <a:miter lim="800000"/>
                      <a:headEnd/>
                      <a:tailEnd/>
                    </a:ln>
                  </pic:spPr>
                </pic:pic>
              </a:graphicData>
            </a:graphic>
          </wp:inline>
        </w:drawing>
      </w:r>
    </w:p>
    <w:p w:rsidR="00FC1951" w:rsidRDefault="001B1699">
      <w:pPr>
        <w:pStyle w:val="Default"/>
        <w:spacing w:after="120"/>
        <w:jc w:val="center"/>
      </w:pPr>
      <w:r>
        <w:rPr>
          <w:rFonts w:ascii="Times New Roman" w:hAnsi="Times New Roman" w:cs="Times New Roman"/>
          <w:sz w:val="24"/>
          <w:szCs w:val="24"/>
        </w:rPr>
        <w:t>Московский государственный университет имени М.В. Ломоносова</w:t>
      </w:r>
    </w:p>
    <w:p w:rsidR="00FC1951" w:rsidRDefault="001B1699">
      <w:pPr>
        <w:pStyle w:val="Default"/>
        <w:spacing w:after="120"/>
        <w:jc w:val="center"/>
      </w:pPr>
      <w:r>
        <w:rPr>
          <w:rFonts w:ascii="Times New Roman" w:hAnsi="Times New Roman" w:cs="Times New Roman"/>
          <w:sz w:val="24"/>
          <w:szCs w:val="24"/>
        </w:rPr>
        <w:t>Факультет вычислительной математики и кибернетики</w:t>
      </w:r>
    </w:p>
    <w:p w:rsidR="00FC1951" w:rsidRDefault="001B1699">
      <w:pPr>
        <w:pStyle w:val="Default"/>
        <w:spacing w:after="120"/>
        <w:jc w:val="center"/>
      </w:pPr>
      <w:r>
        <w:rPr>
          <w:rFonts w:ascii="Times New Roman" w:hAnsi="Times New Roman" w:cs="Times New Roman"/>
          <w:sz w:val="24"/>
          <w:szCs w:val="24"/>
        </w:rPr>
        <w:t>Кафедра Автоматизации Систем Вычислительных Комплексов</w:t>
      </w:r>
    </w:p>
    <w:p w:rsidR="00FC1951" w:rsidRDefault="00FC1951">
      <w:pPr>
        <w:pStyle w:val="Default"/>
        <w:spacing w:after="120"/>
        <w:jc w:val="center"/>
      </w:pPr>
    </w:p>
    <w:p w:rsidR="00FC1951" w:rsidRDefault="00FC1951">
      <w:pPr>
        <w:pStyle w:val="Default"/>
        <w:spacing w:after="120"/>
        <w:jc w:val="center"/>
      </w:pPr>
    </w:p>
    <w:p w:rsidR="00FC1951" w:rsidRDefault="00FC1951">
      <w:pPr>
        <w:pStyle w:val="Default"/>
        <w:spacing w:after="120"/>
        <w:jc w:val="center"/>
      </w:pPr>
    </w:p>
    <w:p w:rsidR="00FC1951" w:rsidRDefault="00FC1951">
      <w:pPr>
        <w:pStyle w:val="Default"/>
        <w:spacing w:after="120"/>
        <w:jc w:val="center"/>
      </w:pPr>
    </w:p>
    <w:p w:rsidR="00FC1951" w:rsidRDefault="001B1699">
      <w:pPr>
        <w:pStyle w:val="Default"/>
        <w:spacing w:after="120"/>
        <w:jc w:val="center"/>
      </w:pPr>
      <w:r>
        <w:rPr>
          <w:rFonts w:ascii="Times New Roman" w:hAnsi="Times New Roman" w:cs="Times New Roman"/>
          <w:sz w:val="32"/>
          <w:szCs w:val="32"/>
        </w:rPr>
        <w:t>ШПИЛЕВОЙ Владислав Дмитриевич</w:t>
      </w:r>
    </w:p>
    <w:p w:rsidR="00FC1951" w:rsidRDefault="001B1699">
      <w:pPr>
        <w:tabs>
          <w:tab w:val="left" w:pos="3705"/>
        </w:tabs>
        <w:spacing w:line="300" w:lineRule="auto"/>
        <w:jc w:val="center"/>
        <w:rPr>
          <w:rFonts w:ascii="Times New Roman" w:hAnsi="Times New Roman" w:cs="Times New Roman"/>
          <w:b/>
          <w:sz w:val="40"/>
        </w:rPr>
      </w:pPr>
      <w:r>
        <w:rPr>
          <w:rFonts w:ascii="Times New Roman" w:hAnsi="Times New Roman" w:cs="Times New Roman"/>
          <w:b/>
          <w:color w:val="000000"/>
          <w:sz w:val="40"/>
          <w:szCs w:val="20"/>
          <w:shd w:val="clear" w:color="auto" w:fill="FFFFFF"/>
        </w:rPr>
        <w:t>Исследование механизмов синхронизации времени от различных</w:t>
      </w:r>
      <w:r>
        <w:rPr>
          <w:rFonts w:ascii="Times New Roman" w:hAnsi="Times New Roman" w:cs="Times New Roman"/>
          <w:b/>
          <w:color w:val="000000"/>
          <w:sz w:val="40"/>
          <w:szCs w:val="20"/>
        </w:rPr>
        <w:br/>
      </w:r>
      <w:r>
        <w:rPr>
          <w:rFonts w:ascii="Times New Roman" w:hAnsi="Times New Roman" w:cs="Times New Roman"/>
          <w:b/>
          <w:color w:val="000000"/>
          <w:sz w:val="40"/>
          <w:szCs w:val="20"/>
          <w:shd w:val="clear" w:color="auto" w:fill="FFFFFF"/>
        </w:rPr>
        <w:t>аппаратных источников в ядре Linu</w:t>
      </w:r>
      <w:r>
        <w:rPr>
          <w:rFonts w:ascii="Times New Roman" w:hAnsi="Times New Roman" w:cs="Times New Roman"/>
          <w:b/>
          <w:color w:val="000000"/>
          <w:sz w:val="40"/>
          <w:szCs w:val="20"/>
          <w:shd w:val="clear" w:color="auto" w:fill="FFFFFF"/>
          <w:lang w:val="en-US"/>
        </w:rPr>
        <w:t>x</w:t>
      </w:r>
    </w:p>
    <w:p w:rsidR="00FC1951" w:rsidRDefault="00FC1951">
      <w:pPr>
        <w:spacing w:after="120"/>
        <w:jc w:val="center"/>
        <w:rPr>
          <w:rFonts w:ascii="Times New Roman" w:hAnsi="Times New Roman" w:cs="Times New Roman"/>
          <w:b/>
          <w:sz w:val="40"/>
          <w:szCs w:val="40"/>
        </w:rPr>
      </w:pPr>
    </w:p>
    <w:p w:rsidR="00FC1951" w:rsidRDefault="00FC1951">
      <w:pPr>
        <w:pStyle w:val="Default"/>
        <w:spacing w:after="120"/>
        <w:jc w:val="center"/>
      </w:pPr>
    </w:p>
    <w:p w:rsidR="00FC1951" w:rsidRDefault="00FC1951">
      <w:pPr>
        <w:pStyle w:val="Default"/>
        <w:spacing w:after="120"/>
        <w:jc w:val="center"/>
      </w:pPr>
    </w:p>
    <w:p w:rsidR="00FC1951" w:rsidRDefault="001B1699">
      <w:pPr>
        <w:pStyle w:val="Default"/>
        <w:spacing w:after="120"/>
        <w:jc w:val="center"/>
      </w:pPr>
      <w:r>
        <w:rPr>
          <w:rFonts w:ascii="Times New Roman" w:hAnsi="Times New Roman" w:cs="Times New Roman"/>
          <w:sz w:val="24"/>
          <w:szCs w:val="24"/>
        </w:rPr>
        <w:t>КУРСОВАЯ РАБОТА</w:t>
      </w:r>
    </w:p>
    <w:p w:rsidR="00FC1951" w:rsidRDefault="001B1699">
      <w:pPr>
        <w:pStyle w:val="Default"/>
        <w:spacing w:after="120"/>
        <w:jc w:val="center"/>
        <w:rPr>
          <w:rFonts w:ascii="Times New Roman" w:hAnsi="Times New Roman" w:cs="Times New Roman"/>
          <w:sz w:val="24"/>
          <w:szCs w:val="24"/>
        </w:rPr>
      </w:pPr>
      <w:r>
        <w:rPr>
          <w:rFonts w:ascii="Times New Roman" w:hAnsi="Times New Roman" w:cs="Times New Roman"/>
          <w:sz w:val="24"/>
          <w:szCs w:val="24"/>
        </w:rPr>
        <w:t>3</w:t>
      </w:r>
      <w:r w:rsidRPr="00E81327">
        <w:rPr>
          <w:rFonts w:ascii="Times New Roman" w:hAnsi="Times New Roman" w:cs="Times New Roman"/>
          <w:sz w:val="24"/>
          <w:szCs w:val="24"/>
        </w:rPr>
        <w:t xml:space="preserve"> </w:t>
      </w:r>
      <w:r>
        <w:rPr>
          <w:rFonts w:ascii="Times New Roman" w:hAnsi="Times New Roman" w:cs="Times New Roman"/>
          <w:sz w:val="24"/>
          <w:szCs w:val="24"/>
        </w:rPr>
        <w:t>курс</w:t>
      </w:r>
    </w:p>
    <w:p w:rsidR="00FC1951" w:rsidRDefault="001B1699">
      <w:pPr>
        <w:pStyle w:val="Default"/>
        <w:spacing w:after="120"/>
        <w:jc w:val="right"/>
      </w:pPr>
      <w:r>
        <w:rPr>
          <w:rFonts w:ascii="Times New Roman" w:hAnsi="Times New Roman" w:cs="Times New Roman"/>
          <w:sz w:val="24"/>
          <w:szCs w:val="24"/>
        </w:rPr>
        <w:tab/>
      </w:r>
    </w:p>
    <w:p w:rsidR="00FC1951" w:rsidRDefault="00FC1951">
      <w:pPr>
        <w:pStyle w:val="Default"/>
        <w:spacing w:after="120"/>
        <w:jc w:val="right"/>
      </w:pPr>
    </w:p>
    <w:p w:rsidR="00FC1951" w:rsidRDefault="001B1699">
      <w:pPr>
        <w:pStyle w:val="Default"/>
        <w:spacing w:after="120"/>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C1951" w:rsidRDefault="00FC1951">
      <w:pPr>
        <w:pStyle w:val="Default"/>
        <w:spacing w:after="120"/>
        <w:jc w:val="right"/>
      </w:pPr>
    </w:p>
    <w:p w:rsidR="00FC1951" w:rsidRDefault="001B1699">
      <w:pPr>
        <w:pStyle w:val="Default"/>
        <w:spacing w:after="120"/>
        <w:jc w:val="right"/>
      </w:pPr>
      <w:r>
        <w:rPr>
          <w:rFonts w:ascii="Times New Roman" w:hAnsi="Times New Roman" w:cs="Times New Roman"/>
          <w:b/>
          <w:sz w:val="24"/>
          <w:szCs w:val="24"/>
        </w:rPr>
        <w:t>Научный руководитель:</w:t>
      </w:r>
    </w:p>
    <w:p w:rsidR="00FC1951" w:rsidRDefault="001B1699">
      <w:pPr>
        <w:pStyle w:val="Default"/>
        <w:spacing w:after="120"/>
        <w:jc w:val="right"/>
      </w:pPr>
      <w:r>
        <w:rPr>
          <w:rFonts w:ascii="Times New Roman" w:hAnsi="Times New Roman" w:cs="Times New Roman"/>
          <w:sz w:val="24"/>
          <w:szCs w:val="24"/>
        </w:rPr>
        <w:t>А.В.Герасёв</w:t>
      </w:r>
    </w:p>
    <w:p w:rsidR="00FC1951" w:rsidRDefault="00FC1951">
      <w:pPr>
        <w:pStyle w:val="Default"/>
        <w:spacing w:after="120"/>
        <w:jc w:val="right"/>
      </w:pPr>
    </w:p>
    <w:p w:rsidR="00FC1951" w:rsidRDefault="00FC1951">
      <w:pPr>
        <w:pStyle w:val="Default"/>
        <w:spacing w:after="120"/>
        <w:jc w:val="right"/>
      </w:pPr>
    </w:p>
    <w:p w:rsidR="00FC1951" w:rsidRDefault="00FC1951">
      <w:pPr>
        <w:pStyle w:val="Default"/>
        <w:spacing w:after="120"/>
        <w:jc w:val="right"/>
      </w:pPr>
    </w:p>
    <w:p w:rsidR="00FC1951" w:rsidRDefault="00FC1951">
      <w:pPr>
        <w:pStyle w:val="Default"/>
        <w:spacing w:after="120"/>
        <w:jc w:val="right"/>
      </w:pPr>
    </w:p>
    <w:p w:rsidR="00FC1951" w:rsidRDefault="00FC1951">
      <w:pPr>
        <w:pStyle w:val="Default"/>
        <w:spacing w:after="120"/>
        <w:jc w:val="right"/>
      </w:pPr>
    </w:p>
    <w:p w:rsidR="00FC1951" w:rsidRDefault="001B1699">
      <w:pPr>
        <w:pStyle w:val="Default"/>
        <w:spacing w:after="120"/>
        <w:jc w:val="center"/>
      </w:pPr>
      <w:r>
        <w:rPr>
          <w:rFonts w:ascii="Times New Roman" w:hAnsi="Times New Roman" w:cs="Times New Roman"/>
          <w:sz w:val="24"/>
          <w:szCs w:val="24"/>
        </w:rPr>
        <w:t>Москва, 2015</w:t>
      </w:r>
    </w:p>
    <w:p w:rsidR="00FC1951" w:rsidRDefault="00FC1951">
      <w:pPr>
        <w:sectPr w:rsidR="00FC1951">
          <w:footerReference w:type="default" r:id="rId9"/>
          <w:pgSz w:w="11906" w:h="16838"/>
          <w:pgMar w:top="1134" w:right="850" w:bottom="1134" w:left="1701" w:header="0" w:footer="708" w:gutter="0"/>
          <w:cols w:space="720"/>
          <w:formProt w:val="0"/>
          <w:docGrid w:linePitch="360" w:charSpace="-2049"/>
        </w:sectPr>
      </w:pPr>
    </w:p>
    <w:p w:rsidR="00FC1951" w:rsidRDefault="001B1699">
      <w:pPr>
        <w:spacing w:line="300" w:lineRule="auto"/>
        <w:rPr>
          <w:sz w:val="24"/>
        </w:rPr>
      </w:pPr>
      <w:r>
        <w:lastRenderedPageBreak/>
        <w:br w:type="page"/>
      </w:r>
    </w:p>
    <w:p w:rsidR="00FC1951" w:rsidRDefault="001B1699">
      <w:pPr>
        <w:spacing w:line="300" w:lineRule="auto"/>
        <w:rPr>
          <w:sz w:val="24"/>
        </w:rPr>
      </w:pPr>
      <w:r>
        <w:rPr>
          <w:b/>
          <w:i/>
          <w:sz w:val="40"/>
        </w:rPr>
        <w:lastRenderedPageBreak/>
        <w:t>Аннотация</w:t>
      </w:r>
    </w:p>
    <w:p w:rsidR="00FC1951" w:rsidRDefault="001B1699">
      <w:pPr>
        <w:spacing w:line="300" w:lineRule="auto"/>
        <w:rPr>
          <w:sz w:val="24"/>
        </w:rPr>
      </w:pPr>
      <w:r>
        <w:br w:type="page"/>
      </w:r>
    </w:p>
    <w:p w:rsidR="00FC1951" w:rsidRDefault="001B1699">
      <w:pPr>
        <w:tabs>
          <w:tab w:val="left" w:pos="3270"/>
        </w:tabs>
        <w:spacing w:line="300" w:lineRule="auto"/>
        <w:jc w:val="center"/>
        <w:rPr>
          <w:b/>
          <w:i/>
          <w:sz w:val="40"/>
        </w:rPr>
      </w:pPr>
      <w:r>
        <w:rPr>
          <w:b/>
          <w:i/>
          <w:sz w:val="40"/>
        </w:rPr>
        <w:lastRenderedPageBreak/>
        <w:t>Содержание</w:t>
      </w:r>
    </w:p>
    <w:p w:rsidR="00FC1951" w:rsidRDefault="001B1699">
      <w:pPr>
        <w:spacing w:line="300" w:lineRule="auto"/>
        <w:rPr>
          <w:b/>
          <w:i/>
          <w:sz w:val="40"/>
        </w:rPr>
      </w:pPr>
      <w:r>
        <w:br w:type="page"/>
      </w:r>
    </w:p>
    <w:p w:rsidR="00FC1951" w:rsidRDefault="001B1699">
      <w:pPr>
        <w:tabs>
          <w:tab w:val="left" w:pos="3270"/>
        </w:tabs>
        <w:spacing w:line="300" w:lineRule="auto"/>
        <w:rPr>
          <w:b/>
          <w:i/>
          <w:sz w:val="40"/>
        </w:rPr>
      </w:pPr>
      <w:r>
        <w:rPr>
          <w:b/>
          <w:i/>
          <w:sz w:val="40"/>
        </w:rPr>
        <w:lastRenderedPageBreak/>
        <w:t>1  Введение</w:t>
      </w:r>
    </w:p>
    <w:p w:rsidR="001B2785" w:rsidRPr="001B2785" w:rsidDel="00E81327" w:rsidRDefault="001B1699">
      <w:pPr>
        <w:tabs>
          <w:tab w:val="left" w:pos="3270"/>
        </w:tabs>
        <w:spacing w:line="300" w:lineRule="auto"/>
        <w:ind w:firstLine="993"/>
        <w:jc w:val="both"/>
        <w:rPr>
          <w:del w:id="0" w:author="User" w:date="2015-05-03T12:13:00Z"/>
          <w:i/>
          <w:sz w:val="26"/>
        </w:rPr>
      </w:pPr>
      <w:r>
        <w:rPr>
          <w:sz w:val="26"/>
        </w:rPr>
        <w:t xml:space="preserve">В последнее время системы, используемые в самых разных отраслях науки, промышленности, бизнеса и развлечений, все больше приобретают тенденцию развиваться не </w:t>
      </w:r>
      <w:r>
        <w:rPr>
          <w:i/>
          <w:sz w:val="26"/>
        </w:rPr>
        <w:t>"</w:t>
      </w:r>
      <w:r>
        <w:rPr>
          <w:sz w:val="26"/>
        </w:rPr>
        <w:t>вертикально</w:t>
      </w:r>
      <w:r>
        <w:rPr>
          <w:i/>
          <w:sz w:val="26"/>
        </w:rPr>
        <w:t>"</w:t>
      </w:r>
      <w:r>
        <w:rPr>
          <w:sz w:val="26"/>
        </w:rPr>
        <w:t xml:space="preserve">, то есть наращивая мощности своих компонент, а </w:t>
      </w:r>
      <w:r>
        <w:rPr>
          <w:i/>
          <w:sz w:val="26"/>
        </w:rPr>
        <w:t>"</w:t>
      </w:r>
      <w:r>
        <w:rPr>
          <w:sz w:val="26"/>
        </w:rPr>
        <w:t>горизонтально</w:t>
      </w:r>
      <w:r>
        <w:rPr>
          <w:i/>
          <w:sz w:val="26"/>
        </w:rPr>
        <w:t>"</w:t>
      </w:r>
      <w:r>
        <w:rPr>
          <w:sz w:val="26"/>
        </w:rPr>
        <w:t xml:space="preserve">, увеличивая количество этих компонент, что обходится дешевле и во многих случаях эффективнее. Но вместе с ростом масштабов систем растет сложность управления и работы с ними. </w:t>
      </w:r>
      <w:commentRangeStart w:id="1"/>
      <w:r w:rsidR="001B2785">
        <w:rPr>
          <w:sz w:val="26"/>
        </w:rPr>
        <w:t xml:space="preserve">Такие системы, состоящие из множества узлов, называют </w:t>
      </w:r>
      <w:r w:rsidR="001B2785">
        <w:rPr>
          <w:i/>
          <w:sz w:val="26"/>
        </w:rPr>
        <w:t>распределенными вычислительными системами.</w:t>
      </w:r>
      <w:commentRangeEnd w:id="1"/>
      <w:del w:id="2" w:author="User" w:date="2015-05-03T12:13:00Z">
        <w:r w:rsidDel="00E81327">
          <w:commentReference w:id="1"/>
        </w:r>
      </w:del>
      <w:r w:rsidR="001B2785">
        <w:rPr>
          <w:i/>
          <w:sz w:val="26"/>
        </w:rPr>
        <w:t xml:space="preserve"> </w:t>
      </w:r>
    </w:p>
    <w:p w:rsidR="00FC1951" w:rsidRDefault="001B1699">
      <w:pPr>
        <w:tabs>
          <w:tab w:val="left" w:pos="3270"/>
        </w:tabs>
        <w:spacing w:line="300" w:lineRule="auto"/>
        <w:ind w:firstLine="993"/>
        <w:jc w:val="both"/>
      </w:pPr>
      <w:r>
        <w:rPr>
          <w:i/>
          <w:sz w:val="26"/>
        </w:rPr>
        <w:t>Распределенная вычислительная система (РВС) - набор независимых компьютеров, объединенных средой передачи данных, представляющийся пользователям единой объединенной системой, и направленный на решение определенной общей задачи</w:t>
      </w:r>
      <m:oMath>
        <m:sSup>
          <m:sSupPr>
            <m:ctrlPr>
              <w:rPr>
                <w:rFonts w:ascii="Cambria Math" w:hAnsi="Cambria Math"/>
              </w:rPr>
            </m:ctrlPr>
          </m:sSupPr>
          <m:e>
            <m:r>
              <w:rPr>
                <w:rFonts w:ascii="Cambria Math" w:hAnsi="Cambria Math"/>
              </w:rPr>
              <m:t>.</m:t>
            </m:r>
          </m:e>
          <m:sup>
            <m:d>
              <m:dPr>
                <m:begChr m:val="["/>
                <m:endChr m:val="]"/>
                <m:ctrlPr>
                  <w:rPr>
                    <w:rFonts w:ascii="Cambria Math" w:hAnsi="Cambria Math"/>
                  </w:rPr>
                </m:ctrlPr>
              </m:dPr>
              <m:e>
                <m:r>
                  <w:rPr>
                    <w:rFonts w:ascii="Cambria Math" w:hAnsi="Cambria Math"/>
                  </w:rPr>
                  <m:t>1</m:t>
                </m:r>
              </m:e>
            </m:d>
          </m:sup>
        </m:sSup>
      </m:oMath>
      <w:r>
        <w:rPr>
          <w:sz w:val="26"/>
        </w:rPr>
        <w:t xml:space="preserve"> В таких системах, будь то большой программно-аппаратный комплекс</w:t>
      </w:r>
      <w:r w:rsidR="001B2785">
        <w:rPr>
          <w:sz w:val="26"/>
        </w:rPr>
        <w:t xml:space="preserve">, </w:t>
      </w:r>
      <w:commentRangeStart w:id="3"/>
      <w:r w:rsidR="001B2785">
        <w:rPr>
          <w:sz w:val="26"/>
        </w:rPr>
        <w:t>части которого разнесены на значительное расстояние друг от друга</w:t>
      </w:r>
      <w:commentRangeEnd w:id="3"/>
      <w:del w:id="4" w:author="User" w:date="2015-05-03T12:15:00Z">
        <w:r w:rsidDel="00E81327">
          <w:commentReference w:id="3"/>
        </w:r>
      </w:del>
      <w:r>
        <w:rPr>
          <w:sz w:val="26"/>
        </w:rPr>
        <w:t xml:space="preserve">, или один компьютер с подключенными к нему устройствами (мониторы, внешние диски, модемы и т.д.), иногда возникает необходимость взаимодействия различных узлов таких систем с внешним миром. На узлах системы происходят различные </w:t>
      </w:r>
      <w:commentRangeStart w:id="5"/>
      <w:r>
        <w:rPr>
          <w:i/>
          <w:sz w:val="26"/>
        </w:rPr>
        <w:t>события</w:t>
      </w:r>
      <w:commentRangeEnd w:id="5"/>
      <w:r>
        <w:commentReference w:id="5"/>
      </w:r>
      <w:r w:rsidR="00EA49BE">
        <w:rPr>
          <w:i/>
          <w:sz w:val="26"/>
        </w:rPr>
        <w:t xml:space="preserve">. </w:t>
      </w:r>
      <w:commentRangeStart w:id="6"/>
      <w:r w:rsidR="001B2785">
        <w:rPr>
          <w:sz w:val="26"/>
        </w:rPr>
        <w:t>Зачастую необходимо</w:t>
      </w:r>
      <w:commentRangeEnd w:id="6"/>
      <w:del w:id="7" w:author="User" w:date="2015-05-03T12:18:00Z">
        <w:r w:rsidDel="007355F7">
          <w:commentReference w:id="6"/>
        </w:r>
      </w:del>
      <w:r>
        <w:rPr>
          <w:sz w:val="26"/>
        </w:rPr>
        <w:t xml:space="preserve">, что нужно уметь определять порядок во времени событий, возникающих на разных узлах системы, взаимодействующих с внешним миром. </w:t>
      </w:r>
      <w:commentRangeStart w:id="8"/>
      <w:r>
        <w:rPr>
          <w:sz w:val="26"/>
        </w:rPr>
        <w:t>Например, прием пакетов данных сетевыми адаптерами</w:t>
      </w:r>
      <w:r w:rsidR="003E3ED6">
        <w:rPr>
          <w:sz w:val="26"/>
        </w:rPr>
        <w:t>. Пусть в системе есть несколько сетевых адаптеров, каждый из которых взаимодействует с внешним миром, принимая и отправляя пакеты данных. Пакеты, принятые разными сетевыми адаптерами могут быть взаимосвязаны, и чтобы правильно эту связь отследить, необходимо знать, в какой порядке эти пакеты пришли в систему. В данном случае событием будет приход очередного пакета</w:t>
      </w:r>
      <w:r>
        <w:rPr>
          <w:sz w:val="26"/>
        </w:rPr>
        <w:t>.</w:t>
      </w:r>
      <w:commentRangeEnd w:id="8"/>
      <w:r>
        <w:commentReference w:id="8"/>
      </w:r>
      <w:r>
        <w:rPr>
          <w:sz w:val="26"/>
        </w:rPr>
        <w:t xml:space="preserve"> </w:t>
      </w:r>
      <w:r>
        <w:rPr>
          <w:sz w:val="26"/>
          <w:szCs w:val="26"/>
        </w:rPr>
        <w:t xml:space="preserve">Как правило, для определения порядка каждому событию ставят в соответствие некоторую метку, которая должна однозначно определить порядок этого события относительно остальных. Будем называть такие метки </w:t>
      </w:r>
      <w:r>
        <w:rPr>
          <w:i/>
          <w:sz w:val="26"/>
          <w:szCs w:val="26"/>
        </w:rPr>
        <w:t xml:space="preserve">метками времени </w:t>
      </w:r>
      <w:r>
        <w:rPr>
          <w:sz w:val="26"/>
          <w:szCs w:val="26"/>
        </w:rPr>
        <w:t xml:space="preserve">или </w:t>
      </w:r>
      <w:r>
        <w:rPr>
          <w:i/>
          <w:sz w:val="26"/>
          <w:szCs w:val="26"/>
        </w:rPr>
        <w:t>временными метками</w:t>
      </w:r>
      <w:r>
        <w:rPr>
          <w:sz w:val="26"/>
          <w:szCs w:val="26"/>
        </w:rPr>
        <w:t>.</w:t>
      </w:r>
    </w:p>
    <w:p w:rsidR="00E95B48" w:rsidRDefault="001B1699">
      <w:pPr>
        <w:shd w:val="clear" w:color="auto" w:fill="FFFFFF"/>
        <w:tabs>
          <w:tab w:val="left" w:pos="3270"/>
        </w:tabs>
        <w:spacing w:line="300" w:lineRule="auto"/>
        <w:ind w:firstLine="993"/>
        <w:jc w:val="both"/>
        <w:rPr>
          <w:sz w:val="26"/>
          <w:szCs w:val="26"/>
        </w:rPr>
      </w:pPr>
      <w:r>
        <w:rPr>
          <w:sz w:val="26"/>
          <w:szCs w:val="26"/>
        </w:rPr>
        <w:t xml:space="preserve">Метки времени можно получать, фиксируя в определенные моменты времени </w:t>
      </w:r>
      <w:r>
        <w:rPr>
          <w:i/>
          <w:sz w:val="26"/>
          <w:szCs w:val="26"/>
        </w:rPr>
        <w:t>время узла - значение некоторого аппаратного счетчика, связанного с этим узлом, который инкрементируется через примерно равные промежутки времени.</w:t>
      </w:r>
      <w:r>
        <w:rPr>
          <w:sz w:val="26"/>
          <w:szCs w:val="26"/>
        </w:rPr>
        <w:t xml:space="preserve"> Счетчик не может инкрементироваться через точно равные промежутки времени, так как его инкрементация связана с частотой некоторого генератора, а </w:t>
      </w:r>
      <w:r>
        <w:rPr>
          <w:sz w:val="26"/>
          <w:szCs w:val="26"/>
        </w:rPr>
        <w:lastRenderedPageBreak/>
        <w:t>частота генератора всегда колеблется в</w:t>
      </w:r>
      <w:r w:rsidR="008D557E">
        <w:rPr>
          <w:sz w:val="26"/>
          <w:szCs w:val="26"/>
        </w:rPr>
        <w:t xml:space="preserve"> </w:t>
      </w:r>
      <w:r>
        <w:rPr>
          <w:sz w:val="26"/>
          <w:szCs w:val="26"/>
        </w:rPr>
        <w:t xml:space="preserve">относительно небольшом диапазоне, зависящем от внешних условий, таких как температура воздуха и </w:t>
      </w:r>
      <w:commentRangeStart w:id="9"/>
      <w:r>
        <w:rPr>
          <w:sz w:val="26"/>
          <w:szCs w:val="26"/>
        </w:rPr>
        <w:t>давление.</w:t>
      </w:r>
      <w:r w:rsidR="00B95F37">
        <w:rPr>
          <w:sz w:val="26"/>
          <w:szCs w:val="26"/>
        </w:rPr>
        <w:t xml:space="preserve">  </w:t>
      </w:r>
    </w:p>
    <w:p w:rsidR="00FC1951" w:rsidRDefault="00B95F37" w:rsidP="00E95B48">
      <w:pPr>
        <w:shd w:val="clear" w:color="auto" w:fill="FFFFFF"/>
        <w:tabs>
          <w:tab w:val="left" w:pos="3270"/>
        </w:tabs>
        <w:spacing w:line="300" w:lineRule="auto"/>
        <w:ind w:firstLine="993"/>
        <w:jc w:val="both"/>
      </w:pPr>
      <w:r w:rsidRPr="00B95F37">
        <w:rPr>
          <w:sz w:val="26"/>
          <w:szCs w:val="26"/>
          <w:shd w:val="clear" w:color="auto" w:fill="FFFFFF" w:themeFill="background1"/>
        </w:rPr>
        <w:t xml:space="preserve">Значение счетчика в каждый момент времени не соответствует астрономическому времени и измеряется в какой-то общей шкале. </w:t>
      </w:r>
      <w:r w:rsidR="00692196">
        <w:rPr>
          <w:sz w:val="26"/>
          <w:szCs w:val="26"/>
          <w:shd w:val="clear" w:color="auto" w:fill="FFFFFF" w:themeFill="background1"/>
        </w:rPr>
        <w:t xml:space="preserve">Для определения относительного порядка событий можно задать функцию пересчета значений счетчиков </w:t>
      </w:r>
      <m:oMath>
        <m:r>
          <w:rPr>
            <w:rFonts w:ascii="Cambria Math" w:hAnsi="Cambria Math"/>
            <w:sz w:val="26"/>
            <w:szCs w:val="26"/>
            <w:shd w:val="clear" w:color="auto" w:fill="FFFFFF" w:themeFill="background1"/>
          </w:rPr>
          <m:t>f:t→</m:t>
        </m:r>
        <m:r>
          <w:rPr>
            <w:rFonts w:ascii="Cambria Math" w:hAnsi="Cambria Math"/>
            <w:sz w:val="26"/>
            <w:szCs w:val="26"/>
            <w:shd w:val="clear" w:color="auto" w:fill="FFFFFF" w:themeFill="background1"/>
            <w:lang w:val="en-US"/>
          </w:rPr>
          <m:t>T</m:t>
        </m:r>
      </m:oMath>
      <w:r w:rsidRPr="00B95F37">
        <w:rPr>
          <w:rFonts w:eastAsiaTheme="minorEastAsia"/>
          <w:sz w:val="26"/>
          <w:szCs w:val="26"/>
          <w:shd w:val="clear" w:color="auto" w:fill="FFFFFF" w:themeFill="background1"/>
        </w:rPr>
        <w:t xml:space="preserve"> в</w:t>
      </w:r>
      <w:r w:rsidR="00692196">
        <w:rPr>
          <w:sz w:val="26"/>
          <w:szCs w:val="26"/>
          <w:shd w:val="clear" w:color="auto" w:fill="FFFFFF" w:themeFill="background1"/>
        </w:rPr>
        <w:t xml:space="preserve"> </w:t>
      </w:r>
      <w:r w:rsidR="00141EAA">
        <w:rPr>
          <w:sz w:val="26"/>
          <w:szCs w:val="26"/>
          <w:shd w:val="clear" w:color="auto" w:fill="FFFFFF" w:themeFill="background1"/>
        </w:rPr>
        <w:t>некоторую общую для всех узлов РВС шкалу.</w:t>
      </w:r>
      <w:del w:id="10" w:author="User" w:date="2015-05-03T13:06:00Z">
        <w:r w:rsidRPr="00B95F37" w:rsidDel="00692196">
          <w:rPr>
            <w:sz w:val="26"/>
            <w:szCs w:val="26"/>
            <w:shd w:val="clear" w:color="auto" w:fill="FFFFFF" w:themeFill="background1"/>
          </w:rPr>
          <w:delText xml:space="preserve"> </w:delText>
        </w:r>
      </w:del>
      <w:ins w:id="11" w:author="User" w:date="2015-05-03T13:07:00Z">
        <w:r w:rsidR="00141EAA">
          <w:rPr>
            <w:sz w:val="26"/>
            <w:szCs w:val="26"/>
            <w:shd w:val="clear" w:color="auto" w:fill="FFFFFF" w:themeFill="background1"/>
          </w:rPr>
          <w:t xml:space="preserve"> </w:t>
        </w:r>
      </w:ins>
      <w:commentRangeStart w:id="12"/>
      <w:del w:id="13" w:author="User" w:date="2015-05-03T12:45:00Z">
        <w:r w:rsidR="001B1699" w:rsidDel="00ED5B53">
          <w:rPr>
            <w:sz w:val="26"/>
            <w:szCs w:val="26"/>
          </w:rPr>
          <w:delText>Время</w:delText>
        </w:r>
        <w:commentRangeEnd w:id="9"/>
        <w:r w:rsidR="001B1699" w:rsidDel="00ED5B53">
          <w:commentReference w:id="9"/>
        </w:r>
        <w:r w:rsidR="001B1699" w:rsidDel="00ED5B53">
          <w:rPr>
            <w:sz w:val="26"/>
            <w:szCs w:val="26"/>
          </w:rPr>
          <w:delText xml:space="preserve"> течет непрерывно, в связи с чем получить абсолютно точно значение астрономического времени возникновения какого-либо события в системе невозможно, а иногда и не нужно. </w:delText>
        </w:r>
        <w:commentRangeStart w:id="14"/>
        <w:commentRangeEnd w:id="12"/>
        <w:r w:rsidR="001B1699" w:rsidDel="00ED5B53">
          <w:commentReference w:id="12"/>
        </w:r>
      </w:del>
      <w:del w:id="15" w:author="User" w:date="2015-05-03T12:48:00Z">
        <w:r w:rsidR="001B1699" w:rsidDel="00E95B48">
          <w:rPr>
            <w:sz w:val="26"/>
            <w:szCs w:val="26"/>
          </w:rPr>
          <w:delText>Поэтому будем говорить, что метки времени должны максимально точно определять момент возникновения события в системе относительно некоторого времени, принятого за эталонное.</w:delText>
        </w:r>
      </w:del>
      <w:commentRangeEnd w:id="14"/>
      <w:ins w:id="16" w:author="Alexander  Gerasiov" w:date="2015-04-28T12:34:00Z">
        <w:del w:id="17" w:author="User" w:date="2015-05-03T12:48:00Z">
          <w:r w:rsidR="001B1699" w:rsidDel="00E95B48">
            <w:commentReference w:id="14"/>
          </w:r>
        </w:del>
      </w:ins>
    </w:p>
    <w:p w:rsidR="00FC1951" w:rsidRPr="00141EAA" w:rsidRDefault="001B1699">
      <w:pPr>
        <w:tabs>
          <w:tab w:val="left" w:pos="3270"/>
        </w:tabs>
        <w:spacing w:line="300" w:lineRule="auto"/>
        <w:ind w:firstLine="993"/>
        <w:jc w:val="both"/>
      </w:pPr>
      <w:r>
        <w:rPr>
          <w:sz w:val="26"/>
          <w:szCs w:val="26"/>
        </w:rPr>
        <w:t xml:space="preserve">Таким образом, каждому событию на каждом узле системы ставится в соответствие метка времени. Это позволяет получить относительный порядок событий в рамках одного узла. Когда появляется задача определить относительный порядок событий, произошедших на разных узлах РВС,  то возникает проблема неравномерности хода локальных часов: на разных узлах </w:t>
      </w:r>
      <w:commentRangeStart w:id="18"/>
      <w:r w:rsidR="00E95B48">
        <w:rPr>
          <w:sz w:val="26"/>
          <w:szCs w:val="26"/>
        </w:rPr>
        <w:t>часы</w:t>
      </w:r>
      <w:ins w:id="19" w:author="User" w:date="2015-05-03T12:51:00Z">
        <w:r w:rsidR="00E95B48">
          <w:rPr>
            <w:sz w:val="26"/>
            <w:szCs w:val="26"/>
          </w:rPr>
          <w:t xml:space="preserve"> </w:t>
        </w:r>
      </w:ins>
      <w:r>
        <w:rPr>
          <w:sz w:val="26"/>
          <w:szCs w:val="26"/>
        </w:rPr>
        <w:t>никогда не буд</w:t>
      </w:r>
      <w:r w:rsidR="00E95B48">
        <w:rPr>
          <w:sz w:val="26"/>
          <w:szCs w:val="26"/>
        </w:rPr>
        <w:t>у</w:t>
      </w:r>
      <w:r>
        <w:rPr>
          <w:sz w:val="26"/>
          <w:szCs w:val="26"/>
        </w:rPr>
        <w:t>т идти одинаково</w:t>
      </w:r>
      <w:commentRangeEnd w:id="18"/>
      <w:r>
        <w:commentReference w:id="18"/>
      </w:r>
      <w:r>
        <w:rPr>
          <w:sz w:val="26"/>
          <w:szCs w:val="26"/>
        </w:rPr>
        <w:t xml:space="preserve">, </w:t>
      </w:r>
      <w:commentRangeStart w:id="20"/>
      <w:r>
        <w:rPr>
          <w:sz w:val="26"/>
          <w:szCs w:val="26"/>
        </w:rPr>
        <w:t>то есть в работе</w:t>
      </w:r>
      <w:r w:rsidR="00E95B48">
        <w:rPr>
          <w:sz w:val="26"/>
          <w:szCs w:val="26"/>
        </w:rPr>
        <w:t xml:space="preserve"> их</w:t>
      </w:r>
      <w:r>
        <w:rPr>
          <w:sz w:val="26"/>
          <w:szCs w:val="26"/>
        </w:rPr>
        <w:t xml:space="preserve"> счетчиков времени есть расхождения (разная частота инкрементации, разные моменты старта счетчиков)</w:t>
      </w:r>
      <w:r w:rsidR="00E95B48">
        <w:rPr>
          <w:sz w:val="26"/>
          <w:szCs w:val="26"/>
        </w:rPr>
        <w:t>, что</w:t>
      </w:r>
      <w:r>
        <w:rPr>
          <w:sz w:val="26"/>
          <w:szCs w:val="26"/>
        </w:rPr>
        <w:t xml:space="preserve"> не позволяет сравнивать</w:t>
      </w:r>
      <w:r w:rsidR="00E95B48">
        <w:rPr>
          <w:sz w:val="26"/>
          <w:szCs w:val="26"/>
        </w:rPr>
        <w:t xml:space="preserve"> </w:t>
      </w:r>
      <w:r w:rsidR="00692196">
        <w:rPr>
          <w:sz w:val="26"/>
          <w:szCs w:val="26"/>
        </w:rPr>
        <w:t xml:space="preserve">непосредственно </w:t>
      </w:r>
      <w:r w:rsidR="00E95B48">
        <w:rPr>
          <w:sz w:val="26"/>
          <w:szCs w:val="26"/>
        </w:rPr>
        <w:t>значения</w:t>
      </w:r>
      <w:r>
        <w:rPr>
          <w:sz w:val="26"/>
          <w:szCs w:val="26"/>
        </w:rPr>
        <w:t xml:space="preserve"> счетчик</w:t>
      </w:r>
      <w:r w:rsidR="00E95B48">
        <w:rPr>
          <w:sz w:val="26"/>
          <w:szCs w:val="26"/>
        </w:rPr>
        <w:t>ов</w:t>
      </w:r>
      <w:r>
        <w:rPr>
          <w:sz w:val="26"/>
          <w:szCs w:val="26"/>
        </w:rPr>
        <w:t xml:space="preserve"> взаимодействующих узлов.</w:t>
      </w:r>
      <w:commentRangeEnd w:id="20"/>
      <w:r>
        <w:commentReference w:id="20"/>
      </w:r>
      <w:r>
        <w:rPr>
          <w:sz w:val="26"/>
          <w:szCs w:val="26"/>
        </w:rPr>
        <w:t xml:space="preserve"> </w:t>
      </w:r>
      <w:commentRangeStart w:id="21"/>
      <w:del w:id="22" w:author="User" w:date="2015-05-03T12:58:00Z">
        <w:r w:rsidDel="00692196">
          <w:rPr>
            <w:i/>
            <w:sz w:val="26"/>
            <w:szCs w:val="26"/>
          </w:rPr>
          <w:delText>Задачу определения порядка событий, возникающих на разных узлах системы, будем называть задачей синхронизации часов</w:delText>
        </w:r>
        <w:r w:rsidDel="00692196">
          <w:rPr>
            <w:sz w:val="26"/>
            <w:szCs w:val="26"/>
          </w:rPr>
          <w:delText>.</w:delText>
        </w:r>
      </w:del>
      <w:commentRangeEnd w:id="21"/>
      <w:r w:rsidR="00692196">
        <w:rPr>
          <w:sz w:val="26"/>
          <w:szCs w:val="26"/>
        </w:rPr>
        <w:t xml:space="preserve"> Чтобы сравнить знач</w:t>
      </w:r>
      <w:ins w:id="23" w:author="Alexander  Gerasiov" w:date="2015-04-28T12:41:00Z">
        <w:del w:id="24" w:author="User" w:date="2015-05-03T12:58:00Z">
          <w:r w:rsidDel="00692196">
            <w:commentReference w:id="21"/>
          </w:r>
        </w:del>
      </w:ins>
      <w:r w:rsidR="00692196">
        <w:rPr>
          <w:sz w:val="26"/>
          <w:szCs w:val="26"/>
        </w:rPr>
        <w:t xml:space="preserve">ения </w:t>
      </w:r>
      <w:r w:rsidR="00141EAA">
        <w:rPr>
          <w:sz w:val="26"/>
          <w:szCs w:val="26"/>
        </w:rPr>
        <w:t xml:space="preserve">разных </w:t>
      </w:r>
      <w:r w:rsidR="00692196">
        <w:rPr>
          <w:sz w:val="26"/>
          <w:szCs w:val="26"/>
        </w:rPr>
        <w:t>счет</w:t>
      </w:r>
      <w:r w:rsidR="00141EAA">
        <w:rPr>
          <w:sz w:val="26"/>
          <w:szCs w:val="26"/>
        </w:rPr>
        <w:t>чиков</w:t>
      </w:r>
      <w:r w:rsidR="00692196">
        <w:rPr>
          <w:sz w:val="26"/>
          <w:szCs w:val="26"/>
        </w:rPr>
        <w:t xml:space="preserve">, необходимо делать это относительно некоторой общей шкалы. Для этого примем часы одного из узлов в РВС за эталонные и будем пересчитывать </w:t>
      </w:r>
      <w:r w:rsidR="00141EAA">
        <w:rPr>
          <w:sz w:val="26"/>
          <w:szCs w:val="26"/>
        </w:rPr>
        <w:t xml:space="preserve">временные метки всех событий системы в значения эталонных часов. То есть для каждого аппаратного счетчика следует задать функцию </w:t>
      </w:r>
      <m:oMath>
        <m:r>
          <w:rPr>
            <w:rFonts w:ascii="Cambria Math" w:hAnsi="Cambria Math"/>
            <w:sz w:val="26"/>
            <w:szCs w:val="26"/>
            <w:shd w:val="clear" w:color="auto" w:fill="FFFFFF" w:themeFill="background1"/>
          </w:rPr>
          <m:t>f:t→</m:t>
        </m:r>
        <m:r>
          <w:rPr>
            <w:rFonts w:ascii="Cambria Math" w:hAnsi="Cambria Math"/>
            <w:sz w:val="26"/>
            <w:szCs w:val="26"/>
            <w:shd w:val="clear" w:color="auto" w:fill="FFFFFF" w:themeFill="background1"/>
            <w:lang w:val="en-US"/>
          </w:rPr>
          <m:t>T</m:t>
        </m:r>
      </m:oMath>
      <w:r w:rsidR="00141EAA">
        <w:rPr>
          <w:rFonts w:eastAsiaTheme="minorEastAsia"/>
          <w:sz w:val="26"/>
          <w:szCs w:val="26"/>
          <w:shd w:val="clear" w:color="auto" w:fill="FFFFFF" w:themeFill="background1"/>
        </w:rPr>
        <w:t xml:space="preserve">, которая будет пересчитывать значения этого счетчика в эталонное время. Так как скорость счетчика непостоянна, то функцию </w:t>
      </w:r>
      <m:oMath>
        <m:r>
          <w:rPr>
            <w:rFonts w:ascii="Cambria Math" w:eastAsiaTheme="minorEastAsia" w:hAnsi="Cambria Math"/>
            <w:sz w:val="26"/>
            <w:szCs w:val="26"/>
            <w:shd w:val="clear" w:color="auto" w:fill="FFFFFF" w:themeFill="background1"/>
          </w:rPr>
          <m:t>f</m:t>
        </m:r>
      </m:oMath>
      <w:r w:rsidR="00141EAA" w:rsidRPr="00141EAA">
        <w:rPr>
          <w:rFonts w:eastAsiaTheme="minorEastAsia"/>
          <w:sz w:val="26"/>
          <w:szCs w:val="26"/>
          <w:shd w:val="clear" w:color="auto" w:fill="FFFFFF" w:themeFill="background1"/>
        </w:rPr>
        <w:t xml:space="preserve"> </w:t>
      </w:r>
      <w:r w:rsidR="00141EAA">
        <w:rPr>
          <w:rFonts w:eastAsiaTheme="minorEastAsia"/>
          <w:sz w:val="26"/>
          <w:szCs w:val="26"/>
          <w:shd w:val="clear" w:color="auto" w:fill="FFFFFF" w:themeFill="background1"/>
        </w:rPr>
        <w:t xml:space="preserve">нужно изменять динамически для более точного пересчета. Отсюда возникает задача </w:t>
      </w:r>
      <w:r w:rsidR="00141EAA">
        <w:rPr>
          <w:rFonts w:eastAsiaTheme="minorEastAsia"/>
          <w:i/>
          <w:sz w:val="26"/>
          <w:szCs w:val="26"/>
          <w:shd w:val="clear" w:color="auto" w:fill="FFFFFF" w:themeFill="background1"/>
        </w:rPr>
        <w:t>синхронизации часов</w:t>
      </w:r>
      <w:r w:rsidR="00141EAA">
        <w:rPr>
          <w:rFonts w:eastAsiaTheme="minorEastAsia"/>
          <w:sz w:val="26"/>
          <w:szCs w:val="26"/>
          <w:shd w:val="clear" w:color="auto" w:fill="FFFFFF" w:themeFill="background1"/>
        </w:rPr>
        <w:t xml:space="preserve">: задача построения для каждого аппаратного счетчика времени в РВС такой функции </w:t>
      </w:r>
      <m:oMath>
        <m:r>
          <w:rPr>
            <w:rFonts w:ascii="Cambria Math" w:hAnsi="Cambria Math"/>
            <w:sz w:val="26"/>
            <w:szCs w:val="26"/>
            <w:shd w:val="clear" w:color="auto" w:fill="FFFFFF" w:themeFill="background1"/>
          </w:rPr>
          <m:t>f:t→</m:t>
        </m:r>
        <m:r>
          <w:rPr>
            <w:rFonts w:ascii="Cambria Math" w:hAnsi="Cambria Math"/>
            <w:sz w:val="26"/>
            <w:szCs w:val="26"/>
            <w:shd w:val="clear" w:color="auto" w:fill="FFFFFF" w:themeFill="background1"/>
            <w:lang w:val="en-US"/>
          </w:rPr>
          <m:t>T</m:t>
        </m:r>
      </m:oMath>
      <w:r w:rsidR="00141EAA">
        <w:rPr>
          <w:rFonts w:eastAsiaTheme="minorEastAsia"/>
          <w:sz w:val="26"/>
          <w:szCs w:val="26"/>
          <w:shd w:val="clear" w:color="auto" w:fill="FFFFFF" w:themeFill="background1"/>
        </w:rPr>
        <w:t xml:space="preserve"> пересчета</w:t>
      </w:r>
      <w:r w:rsidR="00452A92">
        <w:rPr>
          <w:rFonts w:eastAsiaTheme="minorEastAsia"/>
          <w:sz w:val="26"/>
          <w:szCs w:val="26"/>
          <w:shd w:val="clear" w:color="auto" w:fill="FFFFFF" w:themeFill="background1"/>
        </w:rPr>
        <w:t>,</w:t>
      </w:r>
      <w:r w:rsidR="00141EAA">
        <w:rPr>
          <w:rFonts w:eastAsiaTheme="minorEastAsia"/>
          <w:sz w:val="26"/>
          <w:szCs w:val="26"/>
          <w:shd w:val="clear" w:color="auto" w:fill="FFFFFF" w:themeFill="background1"/>
        </w:rPr>
        <w:t xml:space="preserve"> и ее динамическая коррекция.</w:t>
      </w:r>
    </w:p>
    <w:p w:rsidR="00FC1951" w:rsidRDefault="00FC1951">
      <w:pPr>
        <w:tabs>
          <w:tab w:val="left" w:pos="3270"/>
        </w:tabs>
        <w:spacing w:line="300" w:lineRule="auto"/>
        <w:ind w:firstLine="993"/>
        <w:jc w:val="both"/>
        <w:rPr>
          <w:sz w:val="26"/>
          <w:szCs w:val="26"/>
        </w:rPr>
      </w:pPr>
    </w:p>
    <w:p w:rsidR="00FC1951" w:rsidRDefault="001B1699">
      <w:pPr>
        <w:tabs>
          <w:tab w:val="left" w:pos="3270"/>
        </w:tabs>
        <w:spacing w:line="300" w:lineRule="auto"/>
        <w:ind w:firstLine="993"/>
        <w:jc w:val="both"/>
        <w:rPr>
          <w:sz w:val="26"/>
          <w:szCs w:val="26"/>
        </w:rPr>
      </w:pPr>
      <w:r>
        <w:rPr>
          <w:sz w:val="26"/>
          <w:szCs w:val="26"/>
        </w:rPr>
        <w:t>Переходя к конкретным примерам распределенных систем, можно назвать:</w:t>
      </w:r>
    </w:p>
    <w:p w:rsidR="00CD15C7" w:rsidRPr="00CD15C7" w:rsidRDefault="00CD15C7" w:rsidP="00CD15C7">
      <w:pPr>
        <w:pStyle w:val="af"/>
        <w:numPr>
          <w:ilvl w:val="0"/>
          <w:numId w:val="4"/>
        </w:numPr>
        <w:tabs>
          <w:tab w:val="left" w:pos="3270"/>
        </w:tabs>
        <w:spacing w:line="300" w:lineRule="auto"/>
        <w:jc w:val="both"/>
        <w:rPr>
          <w:sz w:val="26"/>
          <w:szCs w:val="26"/>
        </w:rPr>
      </w:pPr>
      <w:r w:rsidRPr="00CD15C7">
        <w:rPr>
          <w:sz w:val="26"/>
          <w:szCs w:val="26"/>
        </w:rPr>
        <w:t xml:space="preserve">Вычислительный кластер, который может иметь несколько сотен узлов, где машины могут выходить из строя по </w:t>
      </w:r>
      <w:r w:rsidRPr="00CD15C7">
        <w:rPr>
          <w:sz w:val="26"/>
          <w:szCs w:val="26"/>
        </w:rPr>
        <w:lastRenderedPageBreak/>
        <w:t>несколько штук в неделю, где обрабатываются сотни терабайт данных, а центральных узлов может быть несколько</w:t>
      </w:r>
      <m:oMath>
        <m:sSup>
          <m:sSupPr>
            <m:ctrlPr>
              <w:rPr>
                <w:rFonts w:ascii="Cambria Math" w:hAnsi="Cambria Math"/>
              </w:rPr>
            </m:ctrlPr>
          </m:sSupPr>
          <m:e>
            <m:r>
              <w:rPr>
                <w:rFonts w:ascii="Cambria Math" w:hAnsi="Cambria Math"/>
              </w:rPr>
              <m:t>.</m:t>
            </m:r>
          </m:e>
          <m:sup>
            <m:d>
              <m:dPr>
                <m:begChr m:val="["/>
                <m:endChr m:val="]"/>
                <m:ctrlPr>
                  <w:rPr>
                    <w:rFonts w:ascii="Cambria Math" w:hAnsi="Cambria Math"/>
                  </w:rPr>
                </m:ctrlPr>
              </m:dPr>
              <m:e>
                <m:r>
                  <w:rPr>
                    <w:rFonts w:ascii="Cambria Math" w:hAnsi="Cambria Math"/>
                  </w:rPr>
                  <m:t>2</m:t>
                </m:r>
              </m:e>
            </m:d>
          </m:sup>
        </m:sSup>
        <m:r>
          <m:rPr>
            <m:sty m:val="p"/>
          </m:rPr>
          <w:rPr>
            <w:rFonts w:ascii="Cambria Math" w:hAnsi="Cambria Math"/>
            <w:sz w:val="26"/>
            <w:szCs w:val="26"/>
          </w:rPr>
          <m:t xml:space="preserve"> </m:t>
        </m:r>
        <w:del w:id="25" w:author="User" w:date="2015-05-03T13:17:00Z">
          <m:r>
            <m:rPr>
              <m:sty m:val="p"/>
            </m:rPr>
            <w:rPr>
              <w:rFonts w:ascii="Cambria Math" w:hAnsi="Cambria Math"/>
            </w:rPr>
            <w:commentReference w:id="26"/>
          </m:r>
        </w:del>
      </m:oMath>
    </w:p>
    <w:p w:rsidR="00CD15C7" w:rsidRPr="00CD15C7" w:rsidRDefault="00CD15C7" w:rsidP="00CD15C7">
      <w:pPr>
        <w:pStyle w:val="af"/>
        <w:numPr>
          <w:ilvl w:val="0"/>
          <w:numId w:val="4"/>
        </w:numPr>
        <w:tabs>
          <w:tab w:val="left" w:pos="3270"/>
        </w:tabs>
        <w:spacing w:line="300" w:lineRule="auto"/>
        <w:jc w:val="both"/>
        <w:rPr>
          <w:sz w:val="26"/>
          <w:szCs w:val="26"/>
        </w:rPr>
      </w:pPr>
      <w:r w:rsidRPr="00CD15C7">
        <w:rPr>
          <w:sz w:val="26"/>
          <w:szCs w:val="26"/>
        </w:rPr>
        <w:t>Информационно-управляющие системы (ИУС) летательных аппаратов</w:t>
      </w:r>
      <m:oMath>
        <m:sSup>
          <m:sSupPr>
            <m:ctrlPr>
              <w:rPr>
                <w:rFonts w:ascii="Cambria Math" w:hAnsi="Cambria Math"/>
              </w:rPr>
            </m:ctrlPr>
          </m:sSupPr>
          <m:e>
            <m:r>
              <w:rPr>
                <w:rFonts w:ascii="Cambria Math" w:hAnsi="Cambria Math"/>
              </w:rPr>
              <m:t>.</m:t>
            </m:r>
          </m:e>
          <m:sup>
            <m:d>
              <m:dPr>
                <m:begChr m:val="["/>
                <m:endChr m:val="]"/>
                <m:ctrlPr>
                  <w:rPr>
                    <w:rFonts w:ascii="Cambria Math" w:hAnsi="Cambria Math"/>
                  </w:rPr>
                </m:ctrlPr>
              </m:dPr>
              <m:e>
                <m:r>
                  <w:rPr>
                    <w:rFonts w:ascii="Cambria Math" w:hAnsi="Cambria Math"/>
                  </w:rPr>
                  <m:t>3</m:t>
                </m:r>
              </m:e>
            </m:d>
          </m:sup>
        </m:sSup>
      </m:oMath>
    </w:p>
    <w:p w:rsidR="00CD15C7" w:rsidRPr="00CD15C7" w:rsidRDefault="00CD15C7" w:rsidP="00CD15C7">
      <w:pPr>
        <w:pStyle w:val="af"/>
        <w:numPr>
          <w:ilvl w:val="0"/>
          <w:numId w:val="4"/>
        </w:numPr>
        <w:tabs>
          <w:tab w:val="left" w:pos="3270"/>
        </w:tabs>
        <w:spacing w:line="300" w:lineRule="auto"/>
        <w:jc w:val="both"/>
        <w:rPr>
          <w:sz w:val="26"/>
          <w:szCs w:val="26"/>
        </w:rPr>
      </w:pPr>
      <w:r>
        <w:rPr>
          <w:sz w:val="26"/>
          <w:szCs w:val="26"/>
        </w:rPr>
        <w:t xml:space="preserve">Компьютер под управлением операционной системы </w:t>
      </w:r>
      <w:r>
        <w:rPr>
          <w:sz w:val="26"/>
          <w:szCs w:val="26"/>
          <w:lang w:val="en-US"/>
        </w:rPr>
        <w:t>Linux</w:t>
      </w:r>
      <w:r>
        <w:rPr>
          <w:sz w:val="26"/>
          <w:szCs w:val="26"/>
        </w:rPr>
        <w:t>, с подключенными к нему устройствами, такими как, например, сетевые адаптеры.</w:t>
      </w:r>
    </w:p>
    <w:p w:rsidR="00FC1951" w:rsidRDefault="00FC1951">
      <w:pPr>
        <w:tabs>
          <w:tab w:val="left" w:pos="3270"/>
        </w:tabs>
        <w:spacing w:line="300" w:lineRule="auto"/>
        <w:ind w:left="708" w:firstLine="993"/>
        <w:jc w:val="both"/>
        <w:rPr>
          <w:sz w:val="26"/>
          <w:szCs w:val="26"/>
        </w:rPr>
      </w:pPr>
    </w:p>
    <w:p w:rsidR="00FC1951" w:rsidRDefault="001B1699">
      <w:pPr>
        <w:tabs>
          <w:tab w:val="left" w:pos="3270"/>
        </w:tabs>
        <w:spacing w:line="300" w:lineRule="auto"/>
        <w:ind w:firstLine="993"/>
        <w:jc w:val="both"/>
        <w:rPr>
          <w:sz w:val="26"/>
          <w:szCs w:val="26"/>
        </w:rPr>
      </w:pPr>
      <w:commentRangeStart w:id="27"/>
      <w:r>
        <w:rPr>
          <w:sz w:val="26"/>
          <w:szCs w:val="26"/>
        </w:rPr>
        <w:t xml:space="preserve">Мы рассмотрим третий из описанных выше примеров, то есть задачу </w:t>
      </w:r>
      <w:r>
        <w:rPr>
          <w:i/>
          <w:sz w:val="26"/>
          <w:szCs w:val="26"/>
        </w:rPr>
        <w:t xml:space="preserve">синхронизации часов </w:t>
      </w:r>
      <w:r>
        <w:rPr>
          <w:sz w:val="26"/>
          <w:szCs w:val="26"/>
        </w:rPr>
        <w:t xml:space="preserve">в рамках одно компьютера под управлением операционной системы </w:t>
      </w:r>
      <w:r>
        <w:rPr>
          <w:sz w:val="26"/>
          <w:szCs w:val="26"/>
          <w:lang w:val="en-US"/>
        </w:rPr>
        <w:t>Linux</w:t>
      </w:r>
      <w:r w:rsidR="001B3FE1">
        <w:rPr>
          <w:sz w:val="26"/>
          <w:szCs w:val="26"/>
        </w:rPr>
        <w:t xml:space="preserve"> с подключенными к нему сетевыми адаптерами, события на которых мы можем помечать моментами обработки прерываний от них. Задержка обработки прерывания не детерминирована, а так же за одно прерывание может быть обработано несколько событий, поэтому каждый адаптер должен ставить метки по своему счетчику в моменты аппаратного возникновения события. Так здесь возникает </w:t>
      </w:r>
      <w:r w:rsidR="001B3FE1">
        <w:rPr>
          <w:i/>
          <w:sz w:val="26"/>
          <w:szCs w:val="26"/>
        </w:rPr>
        <w:t>задача синхронизации часов</w:t>
      </w:r>
      <w:r>
        <w:rPr>
          <w:sz w:val="26"/>
          <w:szCs w:val="26"/>
        </w:rPr>
        <w:t>.</w:t>
      </w:r>
      <w:commentRangeEnd w:id="27"/>
      <w:r>
        <w:commentReference w:id="27"/>
      </w:r>
      <w:r>
        <w:rPr>
          <w:sz w:val="26"/>
          <w:szCs w:val="26"/>
        </w:rPr>
        <w:t xml:space="preserve"> Эта задача уже имеет частные решения в рамках отдельных драйверов, и каждый раз, когда эта задача возникает снова, ее решают заново. В рамках данной работы рассматривается общее решение этой задачи в виде обобщенной подсистемы, представляющей собой загружаемый модуль ядра </w:t>
      </w:r>
      <w:r>
        <w:rPr>
          <w:sz w:val="26"/>
          <w:szCs w:val="26"/>
          <w:lang w:val="en-US"/>
        </w:rPr>
        <w:t>Linux</w:t>
      </w:r>
      <w:r>
        <w:rPr>
          <w:sz w:val="26"/>
          <w:szCs w:val="26"/>
        </w:rPr>
        <w:t>.</w:t>
      </w:r>
    </w:p>
    <w:p w:rsidR="00FC1951" w:rsidRDefault="001B1699">
      <w:pPr>
        <w:rPr>
          <w:sz w:val="26"/>
          <w:szCs w:val="26"/>
        </w:rPr>
      </w:pPr>
      <w:r>
        <w:br w:type="page"/>
      </w:r>
    </w:p>
    <w:p w:rsidR="00FC1951" w:rsidRDefault="001B1699">
      <w:pPr>
        <w:tabs>
          <w:tab w:val="left" w:pos="3270"/>
        </w:tabs>
        <w:spacing w:line="300" w:lineRule="auto"/>
      </w:pPr>
      <w:r>
        <w:rPr>
          <w:b/>
          <w:i/>
          <w:sz w:val="40"/>
        </w:rPr>
        <w:lastRenderedPageBreak/>
        <w:t xml:space="preserve">2  </w:t>
      </w:r>
      <w:commentRangeStart w:id="28"/>
      <w:r>
        <w:rPr>
          <w:b/>
          <w:i/>
          <w:sz w:val="40"/>
        </w:rPr>
        <w:t>Постановка задачи</w:t>
      </w:r>
      <w:commentRangeEnd w:id="28"/>
      <w:ins w:id="29" w:author="Alexander  Gerasiov" w:date="2015-04-28T13:02:00Z">
        <w:r>
          <w:commentReference w:id="28"/>
        </w:r>
      </w:ins>
    </w:p>
    <w:p w:rsidR="001B3FE1" w:rsidRDefault="001B3FE1">
      <w:pPr>
        <w:tabs>
          <w:tab w:val="left" w:pos="3270"/>
        </w:tabs>
        <w:spacing w:line="300" w:lineRule="auto"/>
        <w:ind w:firstLine="993"/>
        <w:jc w:val="both"/>
        <w:rPr>
          <w:rFonts w:cs="Arial"/>
          <w:color w:val="000000"/>
          <w:sz w:val="26"/>
          <w:szCs w:val="26"/>
          <w:shd w:val="clear" w:color="auto" w:fill="FFFFFF"/>
        </w:rPr>
      </w:pPr>
      <w:r>
        <w:rPr>
          <w:rFonts w:cs="Arial"/>
          <w:color w:val="000000"/>
          <w:sz w:val="26"/>
          <w:szCs w:val="26"/>
          <w:shd w:val="clear" w:color="auto" w:fill="FFFFFF"/>
        </w:rPr>
        <w:t xml:space="preserve">Целью работы является изучение задачи </w:t>
      </w:r>
      <w:r>
        <w:rPr>
          <w:rFonts w:cs="Arial"/>
          <w:i/>
          <w:color w:val="000000"/>
          <w:sz w:val="26"/>
          <w:szCs w:val="26"/>
          <w:shd w:val="clear" w:color="auto" w:fill="FFFFFF"/>
        </w:rPr>
        <w:t>синхронизации часов</w:t>
      </w:r>
      <w:r>
        <w:rPr>
          <w:rFonts w:cs="Arial"/>
          <w:color w:val="000000"/>
          <w:sz w:val="26"/>
          <w:szCs w:val="26"/>
          <w:shd w:val="clear" w:color="auto" w:fill="FFFFFF"/>
        </w:rPr>
        <w:t>, а именно:</w:t>
      </w:r>
    </w:p>
    <w:p w:rsidR="001B3FE1" w:rsidRDefault="001B3FE1" w:rsidP="001B3FE1">
      <w:pPr>
        <w:pStyle w:val="af"/>
        <w:numPr>
          <w:ilvl w:val="0"/>
          <w:numId w:val="6"/>
        </w:numPr>
        <w:tabs>
          <w:tab w:val="left" w:pos="3270"/>
        </w:tabs>
        <w:spacing w:line="300" w:lineRule="auto"/>
        <w:jc w:val="both"/>
        <w:rPr>
          <w:rFonts w:cs="Arial"/>
          <w:color w:val="000000"/>
          <w:sz w:val="26"/>
          <w:szCs w:val="26"/>
          <w:shd w:val="clear" w:color="auto" w:fill="FFFFFF"/>
        </w:rPr>
      </w:pPr>
      <w:r>
        <w:rPr>
          <w:rFonts w:cs="Arial"/>
          <w:color w:val="000000"/>
          <w:sz w:val="26"/>
          <w:szCs w:val="26"/>
          <w:shd w:val="clear" w:color="auto" w:fill="FFFFFF"/>
        </w:rPr>
        <w:t>Изучение предметной области, существующих механизмов синхронизации времени в распределенных вычислительных системах</w:t>
      </w:r>
    </w:p>
    <w:p w:rsidR="00AA3F65" w:rsidRDefault="00AA3F65" w:rsidP="001B3FE1">
      <w:pPr>
        <w:pStyle w:val="af"/>
        <w:numPr>
          <w:ilvl w:val="0"/>
          <w:numId w:val="6"/>
        </w:numPr>
        <w:tabs>
          <w:tab w:val="left" w:pos="3270"/>
        </w:tabs>
        <w:spacing w:line="300" w:lineRule="auto"/>
        <w:jc w:val="both"/>
        <w:rPr>
          <w:rFonts w:cs="Arial"/>
          <w:color w:val="000000"/>
          <w:sz w:val="26"/>
          <w:szCs w:val="26"/>
          <w:shd w:val="clear" w:color="auto" w:fill="FFFFFF"/>
        </w:rPr>
      </w:pPr>
      <w:r>
        <w:rPr>
          <w:rFonts w:cs="Arial"/>
          <w:color w:val="000000"/>
          <w:sz w:val="26"/>
          <w:szCs w:val="26"/>
          <w:shd w:val="clear" w:color="auto" w:fill="FFFFFF"/>
        </w:rPr>
        <w:t xml:space="preserve">Изучение существующих механизмов пересчета временных меток в ядре </w:t>
      </w:r>
      <w:r>
        <w:rPr>
          <w:rFonts w:cs="Arial"/>
          <w:color w:val="000000"/>
          <w:sz w:val="26"/>
          <w:szCs w:val="26"/>
          <w:shd w:val="clear" w:color="auto" w:fill="FFFFFF"/>
          <w:lang w:val="en-US"/>
        </w:rPr>
        <w:t>Linux</w:t>
      </w:r>
    </w:p>
    <w:p w:rsidR="00AA3F65" w:rsidRPr="001B3FE1" w:rsidRDefault="00AA3F65" w:rsidP="001B3FE1">
      <w:pPr>
        <w:pStyle w:val="af"/>
        <w:numPr>
          <w:ilvl w:val="0"/>
          <w:numId w:val="6"/>
        </w:numPr>
        <w:tabs>
          <w:tab w:val="left" w:pos="3270"/>
        </w:tabs>
        <w:spacing w:line="300" w:lineRule="auto"/>
        <w:jc w:val="both"/>
        <w:rPr>
          <w:rFonts w:cs="Arial"/>
          <w:color w:val="000000"/>
          <w:sz w:val="26"/>
          <w:szCs w:val="26"/>
          <w:shd w:val="clear" w:color="auto" w:fill="FFFFFF"/>
        </w:rPr>
      </w:pPr>
      <w:r>
        <w:rPr>
          <w:rFonts w:cs="Arial"/>
          <w:color w:val="000000"/>
          <w:sz w:val="26"/>
          <w:szCs w:val="26"/>
          <w:shd w:val="clear" w:color="auto" w:fill="FFFFFF"/>
        </w:rPr>
        <w:t>Написание подсистемы пересчета и тестового модуля, который будет пересчитывать время источника в реальное время при помощи созданной подсистемы</w:t>
      </w:r>
    </w:p>
    <w:p w:rsidR="001B3FE1" w:rsidRDefault="001B3FE1">
      <w:pPr>
        <w:tabs>
          <w:tab w:val="left" w:pos="3270"/>
        </w:tabs>
        <w:spacing w:line="300" w:lineRule="auto"/>
        <w:ind w:firstLine="993"/>
        <w:jc w:val="both"/>
        <w:rPr>
          <w:rFonts w:cs="Arial"/>
          <w:color w:val="000000"/>
          <w:sz w:val="26"/>
          <w:szCs w:val="26"/>
          <w:shd w:val="clear" w:color="auto" w:fill="FFFFFF"/>
        </w:rPr>
      </w:pPr>
      <w:r>
        <w:rPr>
          <w:rFonts w:cs="Arial"/>
          <w:color w:val="000000"/>
          <w:sz w:val="26"/>
          <w:szCs w:val="26"/>
          <w:shd w:val="clear" w:color="auto" w:fill="FFFFFF"/>
        </w:rPr>
        <w:t>По итогам выполнения работы должны быть получены следующие результаты:</w:t>
      </w:r>
    </w:p>
    <w:p w:rsidR="001B3FE1" w:rsidRDefault="00AA3F65" w:rsidP="001B3FE1">
      <w:pPr>
        <w:pStyle w:val="af"/>
        <w:numPr>
          <w:ilvl w:val="0"/>
          <w:numId w:val="5"/>
        </w:numPr>
        <w:tabs>
          <w:tab w:val="left" w:pos="3270"/>
        </w:tabs>
        <w:spacing w:line="300" w:lineRule="auto"/>
        <w:jc w:val="both"/>
        <w:rPr>
          <w:rFonts w:cs="Arial"/>
          <w:color w:val="000000"/>
          <w:sz w:val="26"/>
          <w:szCs w:val="26"/>
          <w:shd w:val="clear" w:color="auto" w:fill="FFFFFF"/>
        </w:rPr>
      </w:pPr>
      <w:r>
        <w:rPr>
          <w:rFonts w:cs="Arial"/>
          <w:color w:val="000000"/>
          <w:sz w:val="26"/>
          <w:szCs w:val="26"/>
          <w:shd w:val="clear" w:color="auto" w:fill="FFFFFF"/>
        </w:rPr>
        <w:t>Р</w:t>
      </w:r>
      <w:r w:rsidR="001B3FE1">
        <w:rPr>
          <w:rFonts w:cs="Arial"/>
          <w:color w:val="000000"/>
          <w:sz w:val="26"/>
          <w:szCs w:val="26"/>
          <w:shd w:val="clear" w:color="auto" w:fill="FFFFFF"/>
        </w:rPr>
        <w:t>азработка обобщенной подсистемы пересчета временных меток, которая может быть использована различными драйверами оборудования, и тестового окружения для нее</w:t>
      </w:r>
    </w:p>
    <w:p w:rsidR="00FC1951" w:rsidRPr="00AA3F65" w:rsidRDefault="00AA3F65" w:rsidP="00AA3F65">
      <w:pPr>
        <w:pStyle w:val="af"/>
        <w:numPr>
          <w:ilvl w:val="0"/>
          <w:numId w:val="5"/>
        </w:numPr>
        <w:tabs>
          <w:tab w:val="left" w:pos="3270"/>
        </w:tabs>
        <w:spacing w:line="300" w:lineRule="auto"/>
        <w:jc w:val="both"/>
        <w:rPr>
          <w:rFonts w:cs="Arial"/>
          <w:color w:val="000000"/>
          <w:sz w:val="26"/>
          <w:szCs w:val="26"/>
          <w:shd w:val="clear" w:color="auto" w:fill="FFFFFF"/>
        </w:rPr>
      </w:pPr>
      <w:r>
        <w:rPr>
          <w:rFonts w:cs="Arial"/>
          <w:color w:val="000000"/>
          <w:sz w:val="26"/>
          <w:szCs w:val="26"/>
          <w:shd w:val="clear" w:color="auto" w:fill="FFFFFF"/>
        </w:rPr>
        <w:t xml:space="preserve">Портирование на новую подсистему драйверов </w:t>
      </w:r>
      <w:r>
        <w:rPr>
          <w:rFonts w:cs="Arial"/>
          <w:i/>
          <w:color w:val="000000"/>
          <w:sz w:val="26"/>
          <w:szCs w:val="26"/>
          <w:shd w:val="clear" w:color="auto" w:fill="FFFFFF"/>
          <w:lang w:val="en-US"/>
        </w:rPr>
        <w:t>ta</w:t>
      </w:r>
      <w:r>
        <w:rPr>
          <w:rFonts w:cs="Arial"/>
          <w:i/>
          <w:color w:val="000000"/>
          <w:sz w:val="26"/>
          <w:szCs w:val="26"/>
          <w:shd w:val="clear" w:color="auto" w:fill="FFFFFF"/>
        </w:rPr>
        <w:t>1-</w:t>
      </w:r>
      <w:r>
        <w:rPr>
          <w:rFonts w:cs="Arial"/>
          <w:i/>
          <w:color w:val="000000"/>
          <w:sz w:val="26"/>
          <w:szCs w:val="26"/>
          <w:shd w:val="clear" w:color="auto" w:fill="FFFFFF"/>
          <w:lang w:val="en-US"/>
        </w:rPr>
        <w:t>usb</w:t>
      </w:r>
      <w:r>
        <w:rPr>
          <w:rFonts w:cs="Arial"/>
          <w:color w:val="000000"/>
          <w:sz w:val="26"/>
          <w:szCs w:val="26"/>
          <w:shd w:val="clear" w:color="auto" w:fill="FFFFFF"/>
        </w:rPr>
        <w:t xml:space="preserve">, </w:t>
      </w:r>
      <w:r>
        <w:rPr>
          <w:rFonts w:cs="Arial"/>
          <w:i/>
          <w:color w:val="000000"/>
          <w:sz w:val="26"/>
          <w:szCs w:val="26"/>
          <w:shd w:val="clear" w:color="auto" w:fill="FFFFFF"/>
          <w:lang w:val="en-US"/>
        </w:rPr>
        <w:t>afc</w:t>
      </w:r>
      <w:r w:rsidR="001B1699" w:rsidRPr="00AA3F65">
        <w:rPr>
          <w:rFonts w:ascii="Arial" w:hAnsi="Arial" w:cs="Arial"/>
          <w:color w:val="000000"/>
          <w:sz w:val="20"/>
          <w:szCs w:val="20"/>
        </w:rPr>
        <w:br/>
      </w:r>
      <w:r w:rsidR="001B1699" w:rsidRPr="00AA3F65">
        <w:rPr>
          <w:rFonts w:ascii="Arial" w:hAnsi="Arial" w:cs="Arial"/>
          <w:color w:val="000000"/>
          <w:sz w:val="20"/>
          <w:szCs w:val="20"/>
        </w:rPr>
        <w:br/>
      </w:r>
      <w:r w:rsidR="001B1699">
        <w:br w:type="page"/>
      </w:r>
    </w:p>
    <w:p w:rsidR="00FC1951" w:rsidRDefault="001B1699">
      <w:pPr>
        <w:tabs>
          <w:tab w:val="left" w:pos="3270"/>
        </w:tabs>
        <w:spacing w:line="300" w:lineRule="auto"/>
        <w:rPr>
          <w:b/>
          <w:i/>
          <w:sz w:val="40"/>
        </w:rPr>
      </w:pPr>
      <w:r>
        <w:rPr>
          <w:b/>
          <w:i/>
          <w:sz w:val="40"/>
        </w:rPr>
        <w:lastRenderedPageBreak/>
        <w:t>3  Математическая модель</w:t>
      </w:r>
      <w:r>
        <w:br w:type="page"/>
      </w:r>
    </w:p>
    <w:p w:rsidR="00FC1951" w:rsidRDefault="001B1699">
      <w:pPr>
        <w:tabs>
          <w:tab w:val="left" w:pos="3270"/>
        </w:tabs>
        <w:spacing w:line="300" w:lineRule="auto"/>
        <w:rPr>
          <w:b/>
          <w:i/>
          <w:sz w:val="40"/>
        </w:rPr>
      </w:pPr>
      <w:r>
        <w:rPr>
          <w:b/>
          <w:i/>
          <w:sz w:val="40"/>
        </w:rPr>
        <w:lastRenderedPageBreak/>
        <w:t>4  Существующие алгоритмы синхронизации</w:t>
      </w:r>
    </w:p>
    <w:p w:rsidR="00FC1951" w:rsidRDefault="001B1699">
      <w:pPr>
        <w:tabs>
          <w:tab w:val="left" w:pos="3270"/>
        </w:tabs>
        <w:spacing w:line="300" w:lineRule="auto"/>
        <w:ind w:firstLine="993"/>
        <w:jc w:val="both"/>
      </w:pPr>
      <w:r>
        <w:rPr>
          <w:b/>
          <w:i/>
          <w:sz w:val="32"/>
          <w:szCs w:val="26"/>
        </w:rPr>
        <w:t xml:space="preserve">4.1 Решение в сетевой подсистеме ядра </w:t>
      </w:r>
      <w:r>
        <w:rPr>
          <w:b/>
          <w:i/>
          <w:sz w:val="32"/>
          <w:szCs w:val="26"/>
          <w:lang w:val="en-US"/>
        </w:rPr>
        <w:t>Linux</w:t>
      </w:r>
    </w:p>
    <w:p w:rsidR="008724B3" w:rsidRDefault="001B1699">
      <w:pPr>
        <w:tabs>
          <w:tab w:val="left" w:pos="3270"/>
        </w:tabs>
        <w:spacing w:line="300" w:lineRule="auto"/>
        <w:ind w:firstLine="993"/>
        <w:jc w:val="both"/>
        <w:rPr>
          <w:sz w:val="26"/>
          <w:szCs w:val="26"/>
        </w:rPr>
      </w:pPr>
      <w:ins w:id="30" w:author="Alexander  Gerasiov" w:date="2015-04-28T13:14:00Z">
        <w:r>
          <w:rPr>
            <w:sz w:val="26"/>
            <w:szCs w:val="26"/>
          </w:rPr>
          <w:commentReference w:id="31"/>
        </w:r>
      </w:ins>
      <w:r w:rsidR="008724B3">
        <w:rPr>
          <w:sz w:val="26"/>
          <w:szCs w:val="26"/>
        </w:rPr>
        <w:t xml:space="preserve">Для точной синхронизации времени между несколькими компьютерами сети используется алгоритм </w:t>
      </w:r>
      <w:r w:rsidR="008724B3">
        <w:rPr>
          <w:i/>
          <w:sz w:val="26"/>
          <w:szCs w:val="26"/>
          <w:lang w:val="en-US"/>
        </w:rPr>
        <w:t>PTP</w:t>
      </w:r>
      <w:r w:rsidR="008724B3">
        <w:rPr>
          <w:i/>
          <w:sz w:val="26"/>
          <w:szCs w:val="26"/>
        </w:rPr>
        <w:t xml:space="preserve"> (</w:t>
      </w:r>
      <w:r w:rsidR="008724B3">
        <w:rPr>
          <w:i/>
          <w:sz w:val="26"/>
          <w:szCs w:val="26"/>
          <w:lang w:val="en-US"/>
        </w:rPr>
        <w:t>Precision</w:t>
      </w:r>
      <w:r w:rsidR="008724B3">
        <w:rPr>
          <w:i/>
          <w:sz w:val="26"/>
          <w:szCs w:val="26"/>
        </w:rPr>
        <w:t xml:space="preserve"> </w:t>
      </w:r>
      <w:r w:rsidR="008724B3">
        <w:rPr>
          <w:i/>
          <w:sz w:val="26"/>
          <w:szCs w:val="26"/>
          <w:lang w:val="en-US"/>
        </w:rPr>
        <w:t>Time</w:t>
      </w:r>
      <w:r w:rsidR="008724B3">
        <w:rPr>
          <w:i/>
          <w:sz w:val="26"/>
          <w:szCs w:val="26"/>
        </w:rPr>
        <w:t xml:space="preserve"> </w:t>
      </w:r>
      <w:r w:rsidR="008724B3">
        <w:rPr>
          <w:i/>
          <w:sz w:val="26"/>
          <w:szCs w:val="26"/>
          <w:lang w:val="en-US"/>
        </w:rPr>
        <w:t>Protocol</w:t>
      </w:r>
      <w:r w:rsidR="008724B3">
        <w:rPr>
          <w:i/>
          <w:sz w:val="26"/>
          <w:szCs w:val="26"/>
        </w:rPr>
        <w:t>)</w:t>
      </w:r>
      <w:r w:rsidR="008724B3">
        <w:rPr>
          <w:sz w:val="26"/>
          <w:szCs w:val="26"/>
        </w:rPr>
        <w:t xml:space="preserve">. </w:t>
      </w:r>
      <w:r w:rsidR="00EC545B">
        <w:rPr>
          <w:sz w:val="26"/>
          <w:szCs w:val="26"/>
        </w:rPr>
        <w:t xml:space="preserve">Для работы алгоритма необходимо точно регистрировать моменты времени прихода пакетов из сети. Метки для таких моментов можно считать программно в момент обработки прерываний - так реализован </w:t>
      </w:r>
      <w:r w:rsidR="00EC545B">
        <w:rPr>
          <w:sz w:val="26"/>
          <w:szCs w:val="26"/>
          <w:lang w:val="en-US"/>
        </w:rPr>
        <w:t>Linux</w:t>
      </w:r>
      <w:r w:rsidR="00EC545B" w:rsidRPr="00EC545B">
        <w:rPr>
          <w:sz w:val="26"/>
          <w:szCs w:val="26"/>
        </w:rPr>
        <w:t xml:space="preserve"> </w:t>
      </w:r>
      <w:r w:rsidR="00EC545B">
        <w:rPr>
          <w:i/>
          <w:sz w:val="26"/>
          <w:szCs w:val="26"/>
          <w:lang w:val="en-US"/>
        </w:rPr>
        <w:t>PTPd</w:t>
      </w:r>
      <w:r w:rsidR="00EC545B" w:rsidRPr="00EC545B">
        <w:rPr>
          <w:i/>
          <w:sz w:val="26"/>
          <w:szCs w:val="26"/>
        </w:rPr>
        <w:t xml:space="preserve"> (</w:t>
      </w:r>
      <w:r w:rsidR="00EC545B">
        <w:rPr>
          <w:i/>
          <w:sz w:val="26"/>
          <w:szCs w:val="26"/>
          <w:lang w:val="en-US"/>
        </w:rPr>
        <w:t>Precision</w:t>
      </w:r>
      <w:r w:rsidR="00EC545B">
        <w:rPr>
          <w:i/>
          <w:sz w:val="26"/>
          <w:szCs w:val="26"/>
        </w:rPr>
        <w:t xml:space="preserve"> </w:t>
      </w:r>
      <w:r w:rsidR="00EC545B">
        <w:rPr>
          <w:i/>
          <w:sz w:val="26"/>
          <w:szCs w:val="26"/>
          <w:lang w:val="en-US"/>
        </w:rPr>
        <w:t>Time</w:t>
      </w:r>
      <w:r w:rsidR="00EC545B">
        <w:rPr>
          <w:i/>
          <w:sz w:val="26"/>
          <w:szCs w:val="26"/>
        </w:rPr>
        <w:t xml:space="preserve"> </w:t>
      </w:r>
      <w:r w:rsidR="00EC545B">
        <w:rPr>
          <w:i/>
          <w:sz w:val="26"/>
          <w:szCs w:val="26"/>
          <w:lang w:val="en-US"/>
        </w:rPr>
        <w:t>Protocol</w:t>
      </w:r>
      <w:r w:rsidR="00EC545B" w:rsidRPr="00EC545B">
        <w:rPr>
          <w:i/>
          <w:sz w:val="26"/>
          <w:szCs w:val="26"/>
        </w:rPr>
        <w:t xml:space="preserve"> </w:t>
      </w:r>
      <w:r w:rsidR="00EC545B">
        <w:rPr>
          <w:i/>
          <w:sz w:val="26"/>
          <w:szCs w:val="26"/>
          <w:lang w:val="en-US"/>
        </w:rPr>
        <w:t>daemon</w:t>
      </w:r>
      <w:r w:rsidR="00EC545B" w:rsidRPr="00EC545B">
        <w:rPr>
          <w:i/>
          <w:sz w:val="26"/>
          <w:szCs w:val="26"/>
        </w:rPr>
        <w:t>)</w:t>
      </w:r>
      <w:r w:rsidR="00EC545B">
        <w:rPr>
          <w:i/>
          <w:sz w:val="26"/>
          <w:szCs w:val="26"/>
        </w:rPr>
        <w:t xml:space="preserve"> версии 1</w:t>
      </w:r>
      <w:r w:rsidR="00EC545B">
        <w:rPr>
          <w:sz w:val="26"/>
          <w:szCs w:val="26"/>
        </w:rPr>
        <w:t xml:space="preserve">, который реализует алгоритм </w:t>
      </w:r>
      <w:r w:rsidR="00EC545B">
        <w:rPr>
          <w:sz w:val="26"/>
          <w:szCs w:val="26"/>
          <w:lang w:val="en-US"/>
        </w:rPr>
        <w:t>PTP</w:t>
      </w:r>
      <w:r w:rsidR="00EC545B">
        <w:rPr>
          <w:sz w:val="26"/>
          <w:szCs w:val="26"/>
        </w:rPr>
        <w:t xml:space="preserve"> и служит для синхронизации времени компьютеров в сети </w:t>
      </w:r>
      <w:r w:rsidR="00EC545B">
        <w:rPr>
          <w:sz w:val="26"/>
          <w:szCs w:val="26"/>
          <w:lang w:val="en-US"/>
        </w:rPr>
        <w:t>LAN</w:t>
      </w:r>
      <w:r w:rsidR="00EC545B">
        <w:rPr>
          <w:sz w:val="26"/>
          <w:szCs w:val="26"/>
        </w:rPr>
        <w:t>.</w:t>
      </w:r>
    </w:p>
    <w:p w:rsidR="001B2785" w:rsidRDefault="00EC545B">
      <w:pPr>
        <w:tabs>
          <w:tab w:val="left" w:pos="3270"/>
        </w:tabs>
        <w:spacing w:line="300" w:lineRule="auto"/>
        <w:ind w:firstLine="993"/>
        <w:jc w:val="both"/>
      </w:pPr>
      <w:r>
        <w:rPr>
          <w:sz w:val="26"/>
          <w:szCs w:val="26"/>
        </w:rPr>
        <w:t xml:space="preserve">Для более точной синхронизации метки лучше ставить аппаратно, то есть использовать </w:t>
      </w:r>
      <w:r>
        <w:rPr>
          <w:i/>
          <w:sz w:val="26"/>
          <w:szCs w:val="26"/>
          <w:lang w:val="en-US"/>
        </w:rPr>
        <w:t>Hardware</w:t>
      </w:r>
      <w:r w:rsidRPr="00EC545B">
        <w:rPr>
          <w:i/>
          <w:sz w:val="26"/>
          <w:szCs w:val="26"/>
        </w:rPr>
        <w:t>-</w:t>
      </w:r>
      <w:r>
        <w:rPr>
          <w:i/>
          <w:sz w:val="26"/>
          <w:szCs w:val="26"/>
          <w:lang w:val="en-US"/>
        </w:rPr>
        <w:t>assisted</w:t>
      </w:r>
      <w:r w:rsidRPr="00EC545B">
        <w:rPr>
          <w:i/>
          <w:sz w:val="26"/>
          <w:szCs w:val="26"/>
        </w:rPr>
        <w:t xml:space="preserve"> </w:t>
      </w:r>
      <w:r>
        <w:rPr>
          <w:i/>
          <w:sz w:val="26"/>
          <w:szCs w:val="26"/>
          <w:lang w:val="en-US"/>
        </w:rPr>
        <w:t>PTP</w:t>
      </w:r>
      <w:r>
        <w:rPr>
          <w:sz w:val="26"/>
          <w:szCs w:val="26"/>
        </w:rPr>
        <w:t xml:space="preserve">, тогда возникает задача </w:t>
      </w:r>
      <w:r>
        <w:rPr>
          <w:i/>
          <w:sz w:val="26"/>
          <w:szCs w:val="26"/>
        </w:rPr>
        <w:t>синхронизации часов</w:t>
      </w:r>
      <w:r>
        <w:rPr>
          <w:sz w:val="26"/>
          <w:szCs w:val="26"/>
        </w:rPr>
        <w:t xml:space="preserve">. </w:t>
      </w:r>
      <w:r w:rsidR="001B1699">
        <w:rPr>
          <w:sz w:val="26"/>
          <w:szCs w:val="26"/>
        </w:rPr>
        <w:t xml:space="preserve">В ядре </w:t>
      </w:r>
      <w:r w:rsidR="001B1699">
        <w:rPr>
          <w:sz w:val="26"/>
          <w:szCs w:val="26"/>
          <w:lang w:val="en-US"/>
        </w:rPr>
        <w:t>Linux</w:t>
      </w:r>
      <w:r w:rsidR="001B1699">
        <w:rPr>
          <w:sz w:val="26"/>
          <w:szCs w:val="26"/>
        </w:rPr>
        <w:t xml:space="preserve"> до версии 3.7 существовали вспомогательные структуры для </w:t>
      </w:r>
      <w:r>
        <w:rPr>
          <w:sz w:val="26"/>
          <w:szCs w:val="26"/>
        </w:rPr>
        <w:t>решения этой задачи для синхронизации часов сетевых адаптеров</w:t>
      </w:r>
      <w:r w:rsidR="001B1699">
        <w:rPr>
          <w:sz w:val="26"/>
          <w:szCs w:val="26"/>
        </w:rPr>
        <w:t xml:space="preserve"> </w:t>
      </w:r>
      <w:r w:rsidR="001B1699">
        <w:rPr>
          <w:i/>
          <w:sz w:val="26"/>
          <w:szCs w:val="26"/>
        </w:rPr>
        <w:t>(</w:t>
      </w:r>
      <w:r w:rsidR="001B1699">
        <w:rPr>
          <w:i/>
          <w:sz w:val="26"/>
          <w:szCs w:val="26"/>
          <w:lang w:val="en-US"/>
        </w:rPr>
        <w:t>Network</w:t>
      </w:r>
      <w:r w:rsidR="001B1699">
        <w:rPr>
          <w:i/>
          <w:sz w:val="26"/>
          <w:szCs w:val="26"/>
        </w:rPr>
        <w:t xml:space="preserve"> </w:t>
      </w:r>
      <w:r w:rsidR="001B1699">
        <w:rPr>
          <w:i/>
          <w:sz w:val="26"/>
          <w:szCs w:val="26"/>
          <w:lang w:val="en-US"/>
        </w:rPr>
        <w:t>Interface</w:t>
      </w:r>
      <w:r w:rsidR="001B1699">
        <w:rPr>
          <w:i/>
          <w:sz w:val="26"/>
          <w:szCs w:val="26"/>
        </w:rPr>
        <w:t xml:space="preserve"> </w:t>
      </w:r>
      <w:r w:rsidR="001B1699">
        <w:rPr>
          <w:i/>
          <w:sz w:val="26"/>
          <w:szCs w:val="26"/>
          <w:lang w:val="en-US"/>
        </w:rPr>
        <w:t>Controller</w:t>
      </w:r>
      <w:r w:rsidR="001B1699">
        <w:rPr>
          <w:i/>
          <w:sz w:val="26"/>
          <w:szCs w:val="26"/>
        </w:rPr>
        <w:t>)</w:t>
      </w:r>
      <w:r w:rsidR="00E22CE9">
        <w:rPr>
          <w:sz w:val="26"/>
          <w:szCs w:val="26"/>
        </w:rPr>
        <w:t xml:space="preserve">. </w:t>
      </w:r>
      <w:commentRangeStart w:id="32"/>
      <w:r w:rsidR="00E22CE9">
        <w:rPr>
          <w:sz w:val="26"/>
          <w:szCs w:val="26"/>
        </w:rPr>
        <w:t>Алгоритм был реализован специально для случая, когда за эталонное время берется принимается системное, а узлами системы являются сетевые адаптеры</w:t>
      </w:r>
      <w:r w:rsidR="00211D79">
        <w:rPr>
          <w:sz w:val="26"/>
          <w:szCs w:val="26"/>
        </w:rPr>
        <w:t>, н</w:t>
      </w:r>
      <w:r w:rsidR="00E22CE9">
        <w:rPr>
          <w:sz w:val="26"/>
          <w:szCs w:val="26"/>
        </w:rPr>
        <w:t>о так же алгоритм мог быть использован для решения других задач синхронизации.</w:t>
      </w:r>
      <w:r w:rsidR="001B1699">
        <w:rPr>
          <w:sz w:val="26"/>
          <w:szCs w:val="26"/>
        </w:rPr>
        <w:t xml:space="preserve"> </w:t>
      </w:r>
      <w:commentRangeEnd w:id="32"/>
      <w:ins w:id="33" w:author="Alexander  Gerasiov" w:date="2015-04-28T13:22:00Z">
        <w:r w:rsidR="001B1699">
          <w:commentReference w:id="32"/>
        </w:r>
      </w:ins>
      <w:r w:rsidR="001B2785">
        <w:rPr>
          <w:sz w:val="26"/>
          <w:szCs w:val="26"/>
        </w:rPr>
        <w:t xml:space="preserve"> В версии 3.8 реализация этого алгоритма была удалена из ядра в силу малочисленности его пользователей, слабости первоначальной идеи и узконаправленности алгоритма на сетевые адаптеры. Тем не менее рассмотрим использованное решение.</w:t>
      </w:r>
    </w:p>
    <w:p w:rsidR="00FC1951" w:rsidRPr="001B2785" w:rsidRDefault="001B2785">
      <w:pPr>
        <w:tabs>
          <w:tab w:val="left" w:pos="3270"/>
        </w:tabs>
        <w:spacing w:line="300" w:lineRule="auto"/>
        <w:ind w:firstLine="993"/>
        <w:jc w:val="both"/>
      </w:pPr>
      <w:r>
        <w:rPr>
          <w:sz w:val="26"/>
          <w:szCs w:val="26"/>
        </w:rPr>
        <w:t xml:space="preserve">Алгоритм позволял синхронизировать </w:t>
      </w:r>
      <w:r>
        <w:rPr>
          <w:i/>
          <w:sz w:val="26"/>
          <w:szCs w:val="26"/>
        </w:rPr>
        <w:t xml:space="preserve">источники </w:t>
      </w:r>
      <w:r w:rsidRPr="001B2785">
        <w:rPr>
          <w:sz w:val="26"/>
          <w:szCs w:val="26"/>
        </w:rPr>
        <w:t>времени</w:t>
      </w:r>
      <w:r>
        <w:rPr>
          <w:sz w:val="26"/>
          <w:szCs w:val="26"/>
        </w:rPr>
        <w:t xml:space="preserve"> с </w:t>
      </w:r>
      <w:r w:rsidRPr="001B2785">
        <w:rPr>
          <w:i/>
          <w:sz w:val="26"/>
          <w:szCs w:val="26"/>
        </w:rPr>
        <w:t>целевым</w:t>
      </w:r>
      <w:r>
        <w:rPr>
          <w:sz w:val="26"/>
          <w:szCs w:val="26"/>
        </w:rPr>
        <w:t xml:space="preserve"> временем, принятым за эталонное. </w:t>
      </w:r>
      <w:r w:rsidR="001B1699" w:rsidRPr="001B2785">
        <w:rPr>
          <w:sz w:val="26"/>
          <w:szCs w:val="26"/>
        </w:rPr>
        <w:t>Источник</w:t>
      </w:r>
      <w:r w:rsidR="001B1699">
        <w:rPr>
          <w:sz w:val="26"/>
          <w:szCs w:val="26"/>
        </w:rPr>
        <w:t xml:space="preserve"> времени должен был представлять из себя монотонно увеличивающийся счетчик, тогда как целевое время могло увеличиваться скачками. Целевое время, соответствующее времени источника определялось следующим образом:</w:t>
      </w:r>
    </w:p>
    <w:p w:rsidR="00FC1951" w:rsidRDefault="001B1699">
      <w:pPr>
        <w:pStyle w:val="af"/>
        <w:numPr>
          <w:ilvl w:val="0"/>
          <w:numId w:val="2"/>
        </w:numPr>
        <w:tabs>
          <w:tab w:val="left" w:pos="3270"/>
        </w:tabs>
        <w:spacing w:line="300" w:lineRule="auto"/>
        <w:jc w:val="both"/>
        <w:rPr>
          <w:sz w:val="26"/>
          <w:szCs w:val="26"/>
        </w:rPr>
      </w:pPr>
      <w:r>
        <w:rPr>
          <w:sz w:val="26"/>
          <w:szCs w:val="26"/>
        </w:rPr>
        <w:t>считывалось целевое время, время источника и затем снова целевое время</w:t>
      </w:r>
    </w:p>
    <w:p w:rsidR="00FC1951" w:rsidRDefault="001B1699">
      <w:pPr>
        <w:pStyle w:val="af"/>
        <w:numPr>
          <w:ilvl w:val="0"/>
          <w:numId w:val="2"/>
        </w:numPr>
        <w:tabs>
          <w:tab w:val="left" w:pos="3270"/>
        </w:tabs>
        <w:spacing w:line="300" w:lineRule="auto"/>
        <w:jc w:val="both"/>
        <w:rPr>
          <w:sz w:val="26"/>
          <w:szCs w:val="26"/>
        </w:rPr>
      </w:pPr>
      <w:r>
        <w:rPr>
          <w:sz w:val="26"/>
          <w:szCs w:val="26"/>
        </w:rPr>
        <w:t>предполагалось, что среднее по считанному целевому времени соответствует считанному времени источника</w:t>
      </w:r>
    </w:p>
    <w:p w:rsidR="00FC1951" w:rsidRDefault="001B1699">
      <w:pPr>
        <w:tabs>
          <w:tab w:val="left" w:pos="3270"/>
        </w:tabs>
        <w:spacing w:line="300" w:lineRule="auto"/>
        <w:ind w:firstLine="993"/>
        <w:jc w:val="both"/>
        <w:rPr>
          <w:sz w:val="26"/>
          <w:szCs w:val="26"/>
        </w:rPr>
      </w:pPr>
      <w:r>
        <w:rPr>
          <w:sz w:val="26"/>
          <w:szCs w:val="26"/>
        </w:rPr>
        <w:t>Последнее предположение было основано на том, что считывание времени источника выполняется медленно и включает время на отправку запроса на считывание и получение ответа со значением, тогда как считывание целевого времени предположительно выполняется быстро.</w:t>
      </w:r>
    </w:p>
    <w:p w:rsidR="00AE4AE8" w:rsidRDefault="001B1699">
      <w:pPr>
        <w:tabs>
          <w:tab w:val="left" w:pos="3270"/>
        </w:tabs>
        <w:spacing w:line="300" w:lineRule="auto"/>
        <w:ind w:firstLine="993"/>
        <w:jc w:val="both"/>
        <w:rPr>
          <w:sz w:val="26"/>
          <w:szCs w:val="26"/>
        </w:rPr>
      </w:pPr>
      <w:r>
        <w:rPr>
          <w:sz w:val="26"/>
          <w:szCs w:val="26"/>
        </w:rPr>
        <w:lastRenderedPageBreak/>
        <w:t>Затем при возникновении необходимости конвертации времени источника в целевое время достаточно было вызвать функцию, принимающую аргументом указатель на вспомогательную структуру, описывающую состояние и конфигурацию двух часов, и метку времени источника, в результате чего функция возвращала уже сконвертированное время</w:t>
      </w:r>
      <w:ins w:id="34" w:author="Alexander  Gerasiov" w:date="2015-04-28T13:44:00Z">
        <w:r>
          <w:rPr>
            <w:sz w:val="26"/>
            <w:szCs w:val="26"/>
          </w:rPr>
          <w:commentReference w:id="35"/>
        </w:r>
      </w:ins>
      <w:r w:rsidR="002C6234">
        <w:rPr>
          <w:sz w:val="26"/>
          <w:szCs w:val="26"/>
        </w:rPr>
        <w:t xml:space="preserve">, которое </w:t>
      </w:r>
      <w:r w:rsidR="00AE4AE8">
        <w:rPr>
          <w:sz w:val="26"/>
          <w:szCs w:val="26"/>
        </w:rPr>
        <w:t>считается по следующей формуле:</w:t>
      </w:r>
    </w:p>
    <w:p w:rsidR="002C6234" w:rsidRPr="00AE4AE8" w:rsidRDefault="002C6234">
      <w:pPr>
        <w:tabs>
          <w:tab w:val="left" w:pos="3270"/>
        </w:tabs>
        <w:spacing w:line="300" w:lineRule="auto"/>
        <w:ind w:firstLine="993"/>
        <w:jc w:val="both"/>
        <w:rPr>
          <w:sz w:val="26"/>
          <w:szCs w:val="26"/>
        </w:rPr>
      </w:pPr>
      <m:oMathPara>
        <m:oMath>
          <m:r>
            <w:rPr>
              <w:rFonts w:ascii="Cambria Math" w:hAnsi="Cambria Math"/>
              <w:sz w:val="26"/>
              <w:szCs w:val="26"/>
            </w:rPr>
            <m:t>result time=</m:t>
          </m:r>
          <m:d>
            <m:dPr>
              <m:ctrlPr>
                <w:rPr>
                  <w:rFonts w:ascii="Cambria Math" w:hAnsi="Cambria Math"/>
                  <w:i/>
                  <w:sz w:val="26"/>
                  <w:szCs w:val="26"/>
                </w:rPr>
              </m:ctrlPr>
            </m:dPr>
            <m:e>
              <m:r>
                <w:rPr>
                  <w:rFonts w:ascii="Cambria Math" w:hAnsi="Cambria Math"/>
                  <w:sz w:val="26"/>
                  <w:szCs w:val="26"/>
                </w:rPr>
                <m:t>source timestamp+offset</m:t>
              </m:r>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source timestamp-last update</m:t>
              </m:r>
            </m:e>
          </m:d>
          <m:r>
            <w:rPr>
              <w:rFonts w:ascii="Cambria Math" w:hAnsi="Cambria Math"/>
              <w:sz w:val="26"/>
              <w:szCs w:val="26"/>
            </w:rPr>
            <m:t>* skew</m:t>
          </m:r>
        </m:oMath>
      </m:oMathPara>
    </w:p>
    <w:p w:rsidR="00AE4AE8" w:rsidRDefault="002C6234">
      <w:pPr>
        <w:tabs>
          <w:tab w:val="left" w:pos="3270"/>
        </w:tabs>
        <w:spacing w:line="300" w:lineRule="auto"/>
        <w:ind w:firstLine="993"/>
        <w:jc w:val="both"/>
        <w:rPr>
          <w:rFonts w:eastAsiaTheme="minorEastAsia"/>
          <w:sz w:val="26"/>
          <w:szCs w:val="26"/>
        </w:rPr>
      </w:pPr>
      <w:r>
        <w:rPr>
          <w:rFonts w:eastAsiaTheme="minorEastAsia"/>
          <w:sz w:val="26"/>
          <w:szCs w:val="26"/>
        </w:rPr>
        <w:t xml:space="preserve">Здесь </w:t>
      </w:r>
      <w:r>
        <w:rPr>
          <w:rFonts w:eastAsiaTheme="minorEastAsia"/>
          <w:i/>
          <w:sz w:val="26"/>
          <w:szCs w:val="26"/>
          <w:lang w:val="en-US"/>
        </w:rPr>
        <w:t>result</w:t>
      </w:r>
      <w:r w:rsidRPr="002C6234">
        <w:rPr>
          <w:rFonts w:eastAsiaTheme="minorEastAsia"/>
          <w:i/>
          <w:sz w:val="26"/>
          <w:szCs w:val="26"/>
        </w:rPr>
        <w:t xml:space="preserve"> </w:t>
      </w:r>
      <w:r>
        <w:rPr>
          <w:rFonts w:eastAsiaTheme="minorEastAsia"/>
          <w:i/>
          <w:sz w:val="26"/>
          <w:szCs w:val="26"/>
          <w:lang w:val="en-US"/>
        </w:rPr>
        <w:t>time</w:t>
      </w:r>
      <w:r w:rsidRPr="002C6234">
        <w:rPr>
          <w:rFonts w:eastAsiaTheme="minorEastAsia"/>
          <w:i/>
          <w:sz w:val="26"/>
          <w:szCs w:val="26"/>
        </w:rPr>
        <w:t xml:space="preserve"> - </w:t>
      </w:r>
      <w:r>
        <w:rPr>
          <w:rFonts w:eastAsiaTheme="minorEastAsia"/>
          <w:sz w:val="26"/>
          <w:szCs w:val="26"/>
        </w:rPr>
        <w:t>целевое время, соответствующее времени источника</w:t>
      </w:r>
      <w:r w:rsidRPr="002C6234">
        <w:rPr>
          <w:rFonts w:eastAsiaTheme="minorEastAsia"/>
          <w:sz w:val="26"/>
          <w:szCs w:val="26"/>
        </w:rPr>
        <w:t xml:space="preserve"> </w:t>
      </w:r>
      <w:r>
        <w:rPr>
          <w:rFonts w:eastAsiaTheme="minorEastAsia"/>
          <w:i/>
          <w:sz w:val="26"/>
          <w:szCs w:val="26"/>
          <w:lang w:val="en-US"/>
        </w:rPr>
        <w:t>source</w:t>
      </w:r>
      <w:r w:rsidRPr="002C6234">
        <w:rPr>
          <w:rFonts w:eastAsiaTheme="minorEastAsia"/>
          <w:i/>
          <w:sz w:val="26"/>
          <w:szCs w:val="26"/>
        </w:rPr>
        <w:t xml:space="preserve"> </w:t>
      </w:r>
      <w:r>
        <w:rPr>
          <w:rFonts w:eastAsiaTheme="minorEastAsia"/>
          <w:i/>
          <w:sz w:val="26"/>
          <w:szCs w:val="26"/>
          <w:lang w:val="en-US"/>
        </w:rPr>
        <w:t>timestamp</w:t>
      </w:r>
      <w:r>
        <w:rPr>
          <w:rFonts w:eastAsiaTheme="minorEastAsia"/>
          <w:sz w:val="26"/>
          <w:szCs w:val="26"/>
        </w:rPr>
        <w:t>.</w:t>
      </w:r>
    </w:p>
    <w:p w:rsidR="002C6234" w:rsidRDefault="00AE4AE8">
      <w:pPr>
        <w:tabs>
          <w:tab w:val="left" w:pos="3270"/>
        </w:tabs>
        <w:spacing w:line="300" w:lineRule="auto"/>
        <w:ind w:firstLine="993"/>
        <w:jc w:val="both"/>
        <w:rPr>
          <w:rFonts w:eastAsiaTheme="minorEastAsia"/>
          <w:sz w:val="26"/>
          <w:szCs w:val="26"/>
        </w:rPr>
      </w:pPr>
      <w:r>
        <w:rPr>
          <w:rFonts w:eastAsiaTheme="minorEastAsia"/>
          <w:i/>
          <w:sz w:val="26"/>
          <w:szCs w:val="26"/>
          <w:lang w:val="en-US"/>
        </w:rPr>
        <w:t>offset</w:t>
      </w:r>
      <w:r w:rsidRPr="00AE4AE8">
        <w:rPr>
          <w:rFonts w:eastAsiaTheme="minorEastAsia"/>
          <w:i/>
          <w:sz w:val="26"/>
          <w:szCs w:val="26"/>
        </w:rPr>
        <w:t xml:space="preserve"> - </w:t>
      </w:r>
      <w:r>
        <w:rPr>
          <w:rFonts w:eastAsiaTheme="minorEastAsia"/>
          <w:sz w:val="26"/>
          <w:szCs w:val="26"/>
        </w:rPr>
        <w:t>смещение времени источника относительно целевого времени</w:t>
      </w:r>
    </w:p>
    <w:p w:rsidR="00AE4AE8" w:rsidRDefault="00AE4AE8">
      <w:pPr>
        <w:tabs>
          <w:tab w:val="left" w:pos="3270"/>
        </w:tabs>
        <w:spacing w:line="300" w:lineRule="auto"/>
        <w:ind w:firstLine="993"/>
        <w:jc w:val="both"/>
        <w:rPr>
          <w:rFonts w:eastAsiaTheme="minorEastAsia"/>
          <w:sz w:val="26"/>
          <w:szCs w:val="26"/>
        </w:rPr>
      </w:pPr>
      <w:r>
        <w:rPr>
          <w:rFonts w:eastAsiaTheme="minorEastAsia"/>
          <w:i/>
          <w:sz w:val="26"/>
          <w:szCs w:val="26"/>
          <w:lang w:val="en-US"/>
        </w:rPr>
        <w:t>last</w:t>
      </w:r>
      <w:r w:rsidRPr="00AE4AE8">
        <w:rPr>
          <w:rFonts w:eastAsiaTheme="minorEastAsia"/>
          <w:i/>
          <w:sz w:val="26"/>
          <w:szCs w:val="26"/>
        </w:rPr>
        <w:t xml:space="preserve"> </w:t>
      </w:r>
      <w:r>
        <w:rPr>
          <w:rFonts w:eastAsiaTheme="minorEastAsia"/>
          <w:i/>
          <w:sz w:val="26"/>
          <w:szCs w:val="26"/>
          <w:lang w:val="en-US"/>
        </w:rPr>
        <w:t>update</w:t>
      </w:r>
      <w:r>
        <w:rPr>
          <w:rFonts w:eastAsiaTheme="minorEastAsia"/>
          <w:sz w:val="26"/>
          <w:szCs w:val="26"/>
        </w:rPr>
        <w:t xml:space="preserve"> - последнее значение времени источника, измеренное тогда же, когда измерен последний </w:t>
      </w:r>
      <w:r>
        <w:rPr>
          <w:rFonts w:eastAsiaTheme="minorEastAsia"/>
          <w:i/>
          <w:sz w:val="26"/>
          <w:szCs w:val="26"/>
          <w:lang w:val="en-US"/>
        </w:rPr>
        <w:t>offset</w:t>
      </w:r>
      <w:r>
        <w:rPr>
          <w:rFonts w:eastAsiaTheme="minorEastAsia"/>
          <w:sz w:val="26"/>
          <w:szCs w:val="26"/>
        </w:rPr>
        <w:t>.</w:t>
      </w:r>
    </w:p>
    <w:p w:rsidR="00AE4AE8" w:rsidRPr="00AE4AE8" w:rsidRDefault="00AE4AE8">
      <w:pPr>
        <w:tabs>
          <w:tab w:val="left" w:pos="3270"/>
        </w:tabs>
        <w:spacing w:line="300" w:lineRule="auto"/>
        <w:ind w:firstLine="993"/>
        <w:jc w:val="both"/>
        <w:rPr>
          <w:sz w:val="26"/>
          <w:szCs w:val="26"/>
        </w:rPr>
      </w:pPr>
      <w:r>
        <w:rPr>
          <w:rFonts w:eastAsiaTheme="minorEastAsia"/>
          <w:i/>
          <w:sz w:val="26"/>
          <w:szCs w:val="26"/>
          <w:lang w:val="en-US"/>
        </w:rPr>
        <w:t>skew</w:t>
      </w:r>
      <w:r w:rsidRPr="00456EA9">
        <w:rPr>
          <w:rFonts w:eastAsiaTheme="minorEastAsia"/>
          <w:i/>
          <w:sz w:val="26"/>
          <w:szCs w:val="26"/>
        </w:rPr>
        <w:t xml:space="preserve"> - </w:t>
      </w:r>
      <w:r>
        <w:rPr>
          <w:rFonts w:eastAsiaTheme="minorEastAsia"/>
          <w:sz w:val="26"/>
          <w:szCs w:val="26"/>
        </w:rPr>
        <w:t>среднее смещение времени источника относительно целевого времени за некоторый промежуток времени, длину которого можно выбирать.</w:t>
      </w:r>
    </w:p>
    <w:p w:rsidR="00B46F81" w:rsidRPr="00DA58A8" w:rsidRDefault="00B46F81">
      <w:pPr>
        <w:tabs>
          <w:tab w:val="left" w:pos="3270"/>
        </w:tabs>
        <w:spacing w:line="300" w:lineRule="auto"/>
        <w:ind w:firstLine="993"/>
        <w:jc w:val="both"/>
      </w:pPr>
      <w:r>
        <w:rPr>
          <w:b/>
          <w:i/>
          <w:sz w:val="32"/>
          <w:szCs w:val="26"/>
        </w:rPr>
        <w:t>4.</w:t>
      </w:r>
      <w:r w:rsidRPr="00DA58A8">
        <w:rPr>
          <w:b/>
          <w:i/>
          <w:sz w:val="32"/>
          <w:szCs w:val="26"/>
        </w:rPr>
        <w:t>2</w:t>
      </w:r>
      <w:r>
        <w:rPr>
          <w:b/>
          <w:i/>
          <w:sz w:val="32"/>
          <w:szCs w:val="26"/>
        </w:rPr>
        <w:t xml:space="preserve"> Решение в </w:t>
      </w:r>
      <w:r w:rsidR="00DA58A8">
        <w:rPr>
          <w:b/>
          <w:i/>
          <w:sz w:val="32"/>
          <w:szCs w:val="26"/>
        </w:rPr>
        <w:t xml:space="preserve">драйвере </w:t>
      </w:r>
      <w:r w:rsidR="00DA58A8">
        <w:rPr>
          <w:b/>
          <w:i/>
          <w:sz w:val="32"/>
          <w:szCs w:val="26"/>
          <w:lang w:val="en-US"/>
        </w:rPr>
        <w:t>ta</w:t>
      </w:r>
      <w:r w:rsidR="00DA58A8" w:rsidRPr="00DA58A8">
        <w:rPr>
          <w:b/>
          <w:i/>
          <w:sz w:val="32"/>
          <w:szCs w:val="26"/>
        </w:rPr>
        <w:t xml:space="preserve">1 </w:t>
      </w:r>
      <w:r w:rsidR="00DA58A8">
        <w:rPr>
          <w:b/>
          <w:i/>
          <w:sz w:val="32"/>
          <w:szCs w:val="26"/>
          <w:lang w:val="en-US"/>
        </w:rPr>
        <w:t>usb</w:t>
      </w:r>
      <w:r w:rsidR="00DA58A8" w:rsidRPr="00DA58A8">
        <w:rPr>
          <w:b/>
          <w:i/>
          <w:sz w:val="32"/>
          <w:szCs w:val="26"/>
        </w:rPr>
        <w:t xml:space="preserve"> </w:t>
      </w:r>
      <w:r w:rsidR="00DA58A8">
        <w:rPr>
          <w:b/>
          <w:i/>
          <w:sz w:val="32"/>
          <w:szCs w:val="26"/>
        </w:rPr>
        <w:t xml:space="preserve">интерфейса </w:t>
      </w:r>
      <w:r w:rsidR="00DA58A8">
        <w:rPr>
          <w:b/>
          <w:i/>
          <w:sz w:val="32"/>
          <w:szCs w:val="26"/>
          <w:lang w:val="en-US"/>
        </w:rPr>
        <w:t>MIL</w:t>
      </w:r>
      <w:r w:rsidR="00DA58A8" w:rsidRPr="00DA58A8">
        <w:rPr>
          <w:b/>
          <w:i/>
          <w:sz w:val="32"/>
          <w:szCs w:val="26"/>
        </w:rPr>
        <w:t>-</w:t>
      </w:r>
      <w:r w:rsidR="00DA58A8">
        <w:rPr>
          <w:b/>
          <w:i/>
          <w:sz w:val="32"/>
          <w:szCs w:val="26"/>
          <w:lang w:val="en-US"/>
        </w:rPr>
        <w:t>STD</w:t>
      </w:r>
      <w:r w:rsidR="00DA58A8" w:rsidRPr="00DA58A8">
        <w:rPr>
          <w:b/>
          <w:i/>
          <w:sz w:val="32"/>
          <w:szCs w:val="26"/>
        </w:rPr>
        <w:t>1553-</w:t>
      </w:r>
      <w:r w:rsidR="00DA58A8">
        <w:rPr>
          <w:b/>
          <w:i/>
          <w:sz w:val="32"/>
          <w:szCs w:val="26"/>
          <w:lang w:val="en-US"/>
        </w:rPr>
        <w:t>B</w:t>
      </w:r>
    </w:p>
    <w:p w:rsidR="009D48FC" w:rsidRDefault="00B40857">
      <w:pPr>
        <w:tabs>
          <w:tab w:val="left" w:pos="3270"/>
        </w:tabs>
        <w:spacing w:line="300" w:lineRule="auto"/>
        <w:ind w:firstLine="993"/>
        <w:jc w:val="both"/>
        <w:rPr>
          <w:sz w:val="26"/>
          <w:szCs w:val="26"/>
        </w:rPr>
      </w:pPr>
      <w:r>
        <w:rPr>
          <w:sz w:val="26"/>
          <w:szCs w:val="26"/>
        </w:rPr>
        <w:t xml:space="preserve">В драйвере </w:t>
      </w:r>
      <w:r>
        <w:rPr>
          <w:i/>
          <w:sz w:val="26"/>
          <w:szCs w:val="26"/>
          <w:lang w:val="en-US"/>
        </w:rPr>
        <w:t>ta</w:t>
      </w:r>
      <w:r w:rsidRPr="00B40857">
        <w:rPr>
          <w:i/>
          <w:sz w:val="26"/>
          <w:szCs w:val="26"/>
        </w:rPr>
        <w:t xml:space="preserve">1 </w:t>
      </w:r>
      <w:r>
        <w:rPr>
          <w:i/>
          <w:sz w:val="26"/>
          <w:szCs w:val="26"/>
          <w:lang w:val="en-US"/>
        </w:rPr>
        <w:t>usb</w:t>
      </w:r>
      <w:r w:rsidRPr="00B40857">
        <w:rPr>
          <w:i/>
          <w:sz w:val="26"/>
          <w:szCs w:val="26"/>
        </w:rPr>
        <w:t xml:space="preserve"> </w:t>
      </w:r>
      <w:r>
        <w:rPr>
          <w:sz w:val="26"/>
          <w:szCs w:val="26"/>
        </w:rPr>
        <w:t xml:space="preserve">решается задача пересчета значения аппаратного счетчика устройства в максимально соответствующее ему значение </w:t>
      </w:r>
      <w:r w:rsidR="00132978">
        <w:rPr>
          <w:sz w:val="26"/>
          <w:szCs w:val="26"/>
        </w:rPr>
        <w:t xml:space="preserve">эталонного </w:t>
      </w:r>
      <w:r>
        <w:rPr>
          <w:sz w:val="26"/>
          <w:szCs w:val="26"/>
        </w:rPr>
        <w:t>времени</w:t>
      </w:r>
      <w:r w:rsidR="00132978">
        <w:rPr>
          <w:sz w:val="26"/>
          <w:szCs w:val="26"/>
        </w:rPr>
        <w:t>.</w:t>
      </w:r>
      <w:r w:rsidR="00802708">
        <w:rPr>
          <w:sz w:val="26"/>
          <w:szCs w:val="26"/>
        </w:rPr>
        <w:t xml:space="preserve"> За эталонное время принята функция, аппрокс</w:t>
      </w:r>
      <w:r w:rsidR="009D48FC">
        <w:rPr>
          <w:sz w:val="26"/>
          <w:szCs w:val="26"/>
        </w:rPr>
        <w:t>имирующая ход часов устройства.</w:t>
      </w:r>
    </w:p>
    <w:p w:rsidR="00132978" w:rsidRDefault="00132978">
      <w:pPr>
        <w:tabs>
          <w:tab w:val="left" w:pos="3270"/>
        </w:tabs>
        <w:spacing w:line="300" w:lineRule="auto"/>
        <w:ind w:firstLine="993"/>
        <w:jc w:val="both"/>
        <w:rPr>
          <w:sz w:val="26"/>
          <w:szCs w:val="26"/>
        </w:rPr>
      </w:pPr>
      <w:r>
        <w:rPr>
          <w:sz w:val="26"/>
          <w:szCs w:val="26"/>
        </w:rPr>
        <w:t>В процессе работы устройства</w:t>
      </w:r>
      <w:r w:rsidR="009D48FC">
        <w:rPr>
          <w:sz w:val="26"/>
          <w:szCs w:val="26"/>
        </w:rPr>
        <w:t xml:space="preserve"> алгоритм накапливает </w:t>
      </w:r>
      <w:r>
        <w:rPr>
          <w:sz w:val="26"/>
          <w:szCs w:val="26"/>
        </w:rPr>
        <w:t>в структуру, называемую "кольцом"</w:t>
      </w:r>
      <w:r w:rsidR="009D48FC">
        <w:rPr>
          <w:sz w:val="26"/>
          <w:szCs w:val="26"/>
        </w:rPr>
        <w:t>, наборы значений, каждый из которых состоит из: значения локального счетчика, соответствующего ему системного времени и разницы абсолютных значений эталонного времени и значения счетчика</w:t>
      </w:r>
      <w:r>
        <w:rPr>
          <w:sz w:val="26"/>
          <w:szCs w:val="26"/>
        </w:rPr>
        <w:t xml:space="preserve">. Когда размер кольца, то есть количество накопленных в нем значений аппаратного счетчика, достигает размера 512, то самые старые значения </w:t>
      </w:r>
      <w:r w:rsidR="009D48FC">
        <w:rPr>
          <w:sz w:val="26"/>
          <w:szCs w:val="26"/>
        </w:rPr>
        <w:t xml:space="preserve">поочередно </w:t>
      </w:r>
      <w:r>
        <w:rPr>
          <w:sz w:val="26"/>
          <w:szCs w:val="26"/>
        </w:rPr>
        <w:t>отбрасываются, и на их место записываются новые. Новое значение для кольца считывается со счетчика каждые 100 мкс.</w:t>
      </w:r>
    </w:p>
    <w:p w:rsidR="00132978" w:rsidRDefault="00132978">
      <w:pPr>
        <w:tabs>
          <w:tab w:val="left" w:pos="3270"/>
        </w:tabs>
        <w:spacing w:line="300" w:lineRule="auto"/>
        <w:ind w:firstLine="993"/>
        <w:jc w:val="both"/>
        <w:rPr>
          <w:sz w:val="26"/>
          <w:szCs w:val="26"/>
        </w:rPr>
      </w:pPr>
      <w:r>
        <w:rPr>
          <w:sz w:val="26"/>
          <w:szCs w:val="26"/>
        </w:rPr>
        <w:t>Когда возникает необходимость пересчитать значение счетчика в эталонное время, оно вычисляется следующим образом:</w:t>
      </w:r>
    </w:p>
    <w:p w:rsidR="00A37892" w:rsidRDefault="00132978" w:rsidP="00A37892">
      <w:pPr>
        <w:pStyle w:val="af"/>
        <w:numPr>
          <w:ilvl w:val="0"/>
          <w:numId w:val="9"/>
        </w:numPr>
        <w:tabs>
          <w:tab w:val="left" w:pos="3270"/>
        </w:tabs>
        <w:spacing w:line="300" w:lineRule="auto"/>
        <w:jc w:val="both"/>
        <w:rPr>
          <w:sz w:val="26"/>
          <w:szCs w:val="26"/>
        </w:rPr>
      </w:pPr>
      <w:r>
        <w:rPr>
          <w:sz w:val="26"/>
          <w:szCs w:val="26"/>
        </w:rPr>
        <w:t>Вычисляется подмножество кольца, содержащее</w:t>
      </w:r>
      <w:r w:rsidR="00BE3537">
        <w:rPr>
          <w:sz w:val="26"/>
          <w:szCs w:val="26"/>
        </w:rPr>
        <w:t xml:space="preserve"> структуры с</w:t>
      </w:r>
      <w:r>
        <w:rPr>
          <w:sz w:val="26"/>
          <w:szCs w:val="26"/>
        </w:rPr>
        <w:t xml:space="preserve"> </w:t>
      </w:r>
      <w:r w:rsidR="00BE3537">
        <w:rPr>
          <w:sz w:val="26"/>
          <w:szCs w:val="26"/>
        </w:rPr>
        <w:t xml:space="preserve">наилучшими </w:t>
      </w:r>
      <w:r>
        <w:rPr>
          <w:sz w:val="26"/>
          <w:szCs w:val="26"/>
        </w:rPr>
        <w:t>значения</w:t>
      </w:r>
      <w:r w:rsidR="00BE3537">
        <w:rPr>
          <w:sz w:val="26"/>
          <w:szCs w:val="26"/>
        </w:rPr>
        <w:t>ми счетчика, то есть такими</w:t>
      </w:r>
      <w:r>
        <w:rPr>
          <w:sz w:val="26"/>
          <w:szCs w:val="26"/>
        </w:rPr>
        <w:t>,</w:t>
      </w:r>
      <w:r w:rsidR="00A37892">
        <w:rPr>
          <w:sz w:val="26"/>
          <w:szCs w:val="26"/>
        </w:rPr>
        <w:t xml:space="preserve"> которые по абсолютному значению наименее отличаются от соответствующих им значений эталонного времени. Этот ход позволяет отбросить неадекватные значения счетчика, которые могут </w:t>
      </w:r>
      <w:r w:rsidR="00A37892">
        <w:rPr>
          <w:sz w:val="26"/>
          <w:szCs w:val="26"/>
        </w:rPr>
        <w:lastRenderedPageBreak/>
        <w:t>быть результатами некоторого сбоя или резкого изменения условий работы устройства. Если таких значений нашлось несколько, то берется самое старое из них.</w:t>
      </w:r>
    </w:p>
    <w:p w:rsidR="00BE3537" w:rsidRDefault="0038201F" w:rsidP="00A37892">
      <w:pPr>
        <w:pStyle w:val="af"/>
        <w:numPr>
          <w:ilvl w:val="0"/>
          <w:numId w:val="9"/>
        </w:numPr>
        <w:tabs>
          <w:tab w:val="left" w:pos="3270"/>
        </w:tabs>
        <w:spacing w:line="300" w:lineRule="auto"/>
        <w:jc w:val="both"/>
        <w:rPr>
          <w:sz w:val="26"/>
          <w:szCs w:val="26"/>
        </w:rPr>
      </w:pPr>
      <w:r>
        <w:rPr>
          <w:sz w:val="26"/>
          <w:szCs w:val="26"/>
        </w:rPr>
        <w:t xml:space="preserve">Далее вычисляется значение </w:t>
      </w:r>
      <w:r>
        <w:rPr>
          <w:i/>
          <w:sz w:val="26"/>
          <w:szCs w:val="26"/>
        </w:rPr>
        <w:t>линейного коэффициента</w:t>
      </w:r>
      <w:r>
        <w:rPr>
          <w:sz w:val="26"/>
          <w:szCs w:val="26"/>
        </w:rPr>
        <w:t>. Из уже выделенного подмножества кольца берутся самое старое и самое новое значение счетчика и соответствующие им значения системного времени. Затем лине</w:t>
      </w:r>
      <w:r w:rsidR="008627F9">
        <w:rPr>
          <w:sz w:val="26"/>
          <w:szCs w:val="26"/>
        </w:rPr>
        <w:t>йный коэффициент считается, как, помноженное на</w:t>
      </w:r>
      <w:r w:rsidR="008627F9" w:rsidRPr="00DC5361">
        <w:rPr>
          <w:sz w:val="26"/>
          <w:szCs w:val="26"/>
        </w:rPr>
        <w:t xml:space="preserve">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28</m:t>
            </m:r>
          </m:sup>
        </m:sSup>
      </m:oMath>
      <w:r w:rsidR="008627F9">
        <w:rPr>
          <w:rFonts w:eastAsiaTheme="minorEastAsia"/>
          <w:sz w:val="26"/>
          <w:szCs w:val="26"/>
        </w:rPr>
        <w:t xml:space="preserve"> </w:t>
      </w:r>
      <w:r>
        <w:rPr>
          <w:sz w:val="26"/>
          <w:szCs w:val="26"/>
        </w:rPr>
        <w:t>отношение разностей выбран</w:t>
      </w:r>
      <w:r w:rsidR="000C25C7">
        <w:rPr>
          <w:sz w:val="26"/>
          <w:szCs w:val="26"/>
        </w:rPr>
        <w:t xml:space="preserve">ных значений системного времени, деленных на 1000, </w:t>
      </w:r>
      <w:r>
        <w:rPr>
          <w:sz w:val="26"/>
          <w:szCs w:val="26"/>
        </w:rPr>
        <w:t>и выбранных значений локального счетчика.</w:t>
      </w:r>
    </w:p>
    <w:p w:rsidR="0038201F" w:rsidRPr="00DC5361" w:rsidRDefault="0038201F" w:rsidP="00A37892">
      <w:pPr>
        <w:pStyle w:val="af"/>
        <w:numPr>
          <w:ilvl w:val="0"/>
          <w:numId w:val="9"/>
        </w:numPr>
        <w:tabs>
          <w:tab w:val="left" w:pos="3270"/>
        </w:tabs>
        <w:spacing w:line="300" w:lineRule="auto"/>
        <w:jc w:val="both"/>
        <w:rPr>
          <w:sz w:val="26"/>
          <w:szCs w:val="26"/>
        </w:rPr>
      </w:pPr>
      <w:r>
        <w:rPr>
          <w:sz w:val="26"/>
          <w:szCs w:val="26"/>
        </w:rPr>
        <w:t>Затем результирующее значение этал</w:t>
      </w:r>
      <w:r w:rsidR="00DC5361">
        <w:rPr>
          <w:sz w:val="26"/>
          <w:szCs w:val="26"/>
        </w:rPr>
        <w:t xml:space="preserve">онного времени, соответствующее значению счетчика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oMath>
      <w:r w:rsidR="00DC5361">
        <w:rPr>
          <w:rFonts w:eastAsiaTheme="minorEastAsia"/>
          <w:sz w:val="26"/>
          <w:szCs w:val="26"/>
        </w:rPr>
        <w:t>, вычисляется по формуле:</w:t>
      </w:r>
    </w:p>
    <w:p w:rsidR="00DC5361" w:rsidRDefault="00DC5361" w:rsidP="00DC5361">
      <w:pPr>
        <w:pStyle w:val="af"/>
        <w:tabs>
          <w:tab w:val="left" w:pos="3270"/>
        </w:tabs>
        <w:spacing w:line="300" w:lineRule="auto"/>
        <w:ind w:left="360"/>
        <w:jc w:val="both"/>
        <w:rPr>
          <w:rFonts w:eastAsiaTheme="minorEastAsia"/>
          <w:i/>
          <w:sz w:val="26"/>
          <w:szCs w:val="26"/>
          <w:lang w:val="en-US"/>
        </w:rPr>
      </w:pPr>
      <m:oMathPara>
        <m:oMath>
          <m:r>
            <w:rPr>
              <w:rFonts w:ascii="Cambria Math" w:hAnsi="Cambria Math"/>
              <w:sz w:val="26"/>
              <w:szCs w:val="26"/>
            </w:rPr>
            <m:t xml:space="preserve">result= </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0</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α*</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e>
              </m:d>
            </m:num>
            <m:den>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28</m:t>
                  </m:r>
                </m:sup>
              </m:sSup>
              <m:ctrlPr>
                <w:rPr>
                  <w:rFonts w:ascii="Cambria Math" w:hAnsi="Cambria Math"/>
                  <w:i/>
                  <w:sz w:val="26"/>
                  <w:szCs w:val="26"/>
                  <w:lang w:val="en-US"/>
                </w:rPr>
              </m:ctrlPr>
            </m:den>
          </m:f>
        </m:oMath>
      </m:oMathPara>
    </w:p>
    <w:p w:rsidR="00376BAA" w:rsidRDefault="00376BAA" w:rsidP="00DC5361">
      <w:pPr>
        <w:pStyle w:val="af"/>
        <w:tabs>
          <w:tab w:val="left" w:pos="3270"/>
        </w:tabs>
        <w:spacing w:line="300" w:lineRule="auto"/>
        <w:ind w:left="360"/>
        <w:jc w:val="both"/>
        <w:rPr>
          <w:rFonts w:eastAsiaTheme="minorEastAsia"/>
          <w:sz w:val="26"/>
          <w:szCs w:val="26"/>
        </w:rPr>
      </w:pPr>
      <w:r>
        <w:rPr>
          <w:rFonts w:eastAsiaTheme="minorEastAsia"/>
          <w:sz w:val="26"/>
          <w:szCs w:val="26"/>
        </w:rPr>
        <w:t xml:space="preserve">где </w:t>
      </w:r>
      <m:oMath>
        <m:sSub>
          <m:sSubPr>
            <m:ctrlPr>
              <w:rPr>
                <w:rFonts w:ascii="Cambria Math" w:eastAsiaTheme="minorEastAsia" w:hAnsi="Cambria Math"/>
                <w:i/>
                <w:sz w:val="26"/>
                <w:szCs w:val="26"/>
              </w:rPr>
            </m:ctrlPr>
          </m:sSubPr>
          <m:e>
            <m:r>
              <w:rPr>
                <w:rFonts w:ascii="Cambria Math" w:eastAsiaTheme="minorEastAsia" w:hAnsi="Cambria Math"/>
                <w:sz w:val="26"/>
                <w:szCs w:val="26"/>
                <w:lang w:val="en-US"/>
              </w:rPr>
              <m:t>t</m:t>
            </m:r>
          </m:e>
          <m:sub>
            <m:r>
              <w:rPr>
                <w:rFonts w:ascii="Cambria Math" w:eastAsiaTheme="minorEastAsia" w:hAnsi="Cambria Math"/>
                <w:sz w:val="26"/>
                <w:szCs w:val="26"/>
              </w:rPr>
              <m:t>0</m:t>
            </m:r>
          </m:sub>
        </m:sSub>
      </m:oMath>
      <w:r w:rsidRPr="00376BAA">
        <w:rPr>
          <w:rFonts w:eastAsiaTheme="minorEastAsia"/>
          <w:sz w:val="26"/>
          <w:szCs w:val="26"/>
        </w:rPr>
        <w:t xml:space="preserve"> -</w:t>
      </w:r>
      <w:r>
        <w:rPr>
          <w:rFonts w:eastAsiaTheme="minorEastAsia"/>
          <w:sz w:val="26"/>
          <w:szCs w:val="26"/>
        </w:rPr>
        <w:t xml:space="preserve"> значение системного времени, соответствующее</w:t>
      </w:r>
      <w:r w:rsidR="006A4843">
        <w:rPr>
          <w:rFonts w:eastAsiaTheme="minorEastAsia"/>
          <w:sz w:val="26"/>
          <w:szCs w:val="26"/>
        </w:rPr>
        <w:t xml:space="preserve"> полученному в пункте (1) значению счетчика, деленное на 1000, </w:t>
      </w:r>
      <m:oMath>
        <m:r>
          <w:rPr>
            <w:rFonts w:ascii="Cambria Math" w:eastAsiaTheme="minorEastAsia" w:hAnsi="Cambria Math"/>
            <w:sz w:val="26"/>
            <w:szCs w:val="26"/>
          </w:rPr>
          <m:t>α</m:t>
        </m:r>
      </m:oMath>
      <w:r w:rsidR="006A4843">
        <w:rPr>
          <w:rFonts w:eastAsiaTheme="minorEastAsia"/>
          <w:sz w:val="26"/>
          <w:szCs w:val="26"/>
        </w:rPr>
        <w:t xml:space="preserve"> - линейный коэффициент, вычисленный в пункте (2), </w:t>
      </w:r>
      <m:oMath>
        <m:sSub>
          <m:sSubPr>
            <m:ctrlPr>
              <w:rPr>
                <w:rFonts w:ascii="Cambria Math" w:eastAsiaTheme="minorEastAsia" w:hAnsi="Cambria Math"/>
                <w:i/>
                <w:sz w:val="26"/>
                <w:szCs w:val="26"/>
              </w:rPr>
            </m:ctrlPr>
          </m:sSubPr>
          <m:e>
            <m:r>
              <w:rPr>
                <w:rFonts w:ascii="Cambria Math" w:eastAsiaTheme="minorEastAsia" w:hAnsi="Cambria Math"/>
                <w:sz w:val="26"/>
                <w:szCs w:val="26"/>
                <w:lang w:val="en-US"/>
              </w:rPr>
              <m:t>x</m:t>
            </m:r>
          </m:e>
          <m:sub>
            <m:r>
              <w:rPr>
                <w:rFonts w:ascii="Cambria Math" w:eastAsiaTheme="minorEastAsia" w:hAnsi="Cambria Math"/>
                <w:sz w:val="26"/>
                <w:szCs w:val="26"/>
              </w:rPr>
              <m:t>i</m:t>
            </m:r>
          </m:sub>
        </m:sSub>
        <m:r>
          <w:rPr>
            <w:rFonts w:ascii="Cambria Math" w:eastAsiaTheme="minorEastAsia" w:hAnsi="Cambria Math"/>
            <w:sz w:val="26"/>
            <w:szCs w:val="26"/>
          </w:rPr>
          <m:t xml:space="preserve"> и </m:t>
        </m:r>
        <m:sSub>
          <m:sSubPr>
            <m:ctrlPr>
              <w:rPr>
                <w:rFonts w:ascii="Cambria Math" w:eastAsiaTheme="minorEastAsia" w:hAnsi="Cambria Math"/>
                <w:i/>
                <w:sz w:val="26"/>
                <w:szCs w:val="26"/>
              </w:rPr>
            </m:ctrlPr>
          </m:sSubPr>
          <m:e>
            <m:r>
              <w:rPr>
                <w:rFonts w:ascii="Cambria Math" w:eastAsiaTheme="minorEastAsia" w:hAnsi="Cambria Math"/>
                <w:sz w:val="26"/>
                <w:szCs w:val="26"/>
                <w:lang w:val="en-US"/>
              </w:rPr>
              <m:t>x</m:t>
            </m:r>
          </m:e>
          <m:sub>
            <m:r>
              <w:rPr>
                <w:rFonts w:ascii="Cambria Math" w:eastAsiaTheme="minorEastAsia" w:hAnsi="Cambria Math"/>
                <w:sz w:val="26"/>
                <w:szCs w:val="26"/>
              </w:rPr>
              <m:t>0</m:t>
            </m:r>
          </m:sub>
        </m:sSub>
      </m:oMath>
      <w:r w:rsidR="006A4843" w:rsidRPr="006A4843">
        <w:rPr>
          <w:rFonts w:eastAsiaTheme="minorEastAsia"/>
          <w:sz w:val="26"/>
          <w:szCs w:val="26"/>
        </w:rPr>
        <w:t xml:space="preserve"> - </w:t>
      </w:r>
      <w:r w:rsidR="006A4843">
        <w:rPr>
          <w:rFonts w:eastAsiaTheme="minorEastAsia"/>
          <w:sz w:val="26"/>
          <w:szCs w:val="26"/>
        </w:rPr>
        <w:t>значения счетчика, которое надо перевести в эталонное время, и которое получено в пункте (1) соответственно.</w:t>
      </w:r>
    </w:p>
    <w:p w:rsidR="000C25C7" w:rsidRPr="006A4843" w:rsidRDefault="000C25C7" w:rsidP="00DC5361">
      <w:pPr>
        <w:pStyle w:val="af"/>
        <w:tabs>
          <w:tab w:val="left" w:pos="3270"/>
        </w:tabs>
        <w:spacing w:line="300" w:lineRule="auto"/>
        <w:ind w:left="360"/>
        <w:jc w:val="both"/>
        <w:rPr>
          <w:i/>
          <w:sz w:val="26"/>
          <w:szCs w:val="26"/>
        </w:rPr>
      </w:pPr>
    </w:p>
    <w:p w:rsidR="00573233" w:rsidRDefault="005827C4" w:rsidP="000F661D">
      <w:pPr>
        <w:pStyle w:val="af"/>
        <w:tabs>
          <w:tab w:val="left" w:pos="3270"/>
        </w:tabs>
        <w:spacing w:line="300" w:lineRule="auto"/>
        <w:ind w:left="0" w:firstLine="993"/>
        <w:jc w:val="both"/>
        <w:rPr>
          <w:b/>
          <w:i/>
          <w:sz w:val="32"/>
          <w:szCs w:val="26"/>
        </w:rPr>
      </w:pPr>
      <w:r>
        <w:rPr>
          <w:b/>
          <w:i/>
          <w:sz w:val="32"/>
          <w:szCs w:val="26"/>
        </w:rPr>
        <w:t xml:space="preserve">4.3 </w:t>
      </w:r>
      <w:r w:rsidR="00573233">
        <w:rPr>
          <w:b/>
          <w:i/>
          <w:sz w:val="32"/>
          <w:szCs w:val="26"/>
        </w:rPr>
        <w:t>Алгоритм Кристиана</w:t>
      </w:r>
      <m:oMath>
        <m:sSup>
          <m:sSupPr>
            <m:ctrlPr>
              <w:rPr>
                <w:rFonts w:ascii="Cambria Math" w:hAnsi="Cambria Math"/>
                <w:b/>
                <w:i/>
                <w:sz w:val="26"/>
                <w:szCs w:val="26"/>
              </w:rPr>
            </m:ctrlPr>
          </m:sSupPr>
          <m:e>
            <m:r>
              <m:rPr>
                <m:sty m:val="bi"/>
              </m:rPr>
              <w:rPr>
                <w:rFonts w:ascii="Cambria Math" w:hAnsi="Cambria Math"/>
                <w:sz w:val="26"/>
                <w:szCs w:val="26"/>
              </w:rPr>
              <m:t xml:space="preserve"> </m:t>
            </m:r>
          </m:e>
          <m:sup>
            <m:r>
              <m:rPr>
                <m:sty m:val="bi"/>
              </m:rPr>
              <w:rPr>
                <w:rFonts w:ascii="Cambria Math" w:hAnsi="Cambria Math"/>
                <w:sz w:val="26"/>
                <w:szCs w:val="26"/>
                <w:lang w:val="en-US"/>
              </w:rPr>
              <m:t>[7]</m:t>
            </m:r>
          </m:sup>
        </m:sSup>
      </m:oMath>
    </w:p>
    <w:p w:rsidR="003A4D04" w:rsidRDefault="008627F9" w:rsidP="00573233">
      <w:pPr>
        <w:tabs>
          <w:tab w:val="left" w:pos="3270"/>
        </w:tabs>
        <w:spacing w:line="300" w:lineRule="auto"/>
        <w:ind w:firstLine="993"/>
        <w:jc w:val="both"/>
        <w:rPr>
          <w:sz w:val="26"/>
          <w:szCs w:val="26"/>
        </w:rPr>
      </w:pPr>
      <w:r>
        <w:rPr>
          <w:sz w:val="26"/>
          <w:szCs w:val="26"/>
        </w:rPr>
        <w:t xml:space="preserve">Алгоритм Кристиана служит для синхронизации часов на узлах системы некоторым эталонным временем. </w:t>
      </w:r>
      <w:r w:rsidR="00F92763">
        <w:rPr>
          <w:sz w:val="26"/>
          <w:szCs w:val="26"/>
        </w:rPr>
        <w:t xml:space="preserve">Условия работы алгоритма таковы: в системе есть некоторый сервер, </w:t>
      </w:r>
      <w:r w:rsidR="000F661D">
        <w:rPr>
          <w:sz w:val="26"/>
          <w:szCs w:val="26"/>
        </w:rPr>
        <w:t>часы</w:t>
      </w:r>
      <w:r w:rsidR="00F92763">
        <w:rPr>
          <w:sz w:val="26"/>
          <w:szCs w:val="26"/>
        </w:rPr>
        <w:t xml:space="preserve"> на котором счита</w:t>
      </w:r>
      <w:r w:rsidR="000F661D">
        <w:rPr>
          <w:sz w:val="26"/>
          <w:szCs w:val="26"/>
        </w:rPr>
        <w:t>ю</w:t>
      </w:r>
      <w:r w:rsidR="00F92763">
        <w:rPr>
          <w:sz w:val="26"/>
          <w:szCs w:val="26"/>
        </w:rPr>
        <w:t>тся эталонным</w:t>
      </w:r>
      <w:r w:rsidR="000F661D">
        <w:rPr>
          <w:sz w:val="26"/>
          <w:szCs w:val="26"/>
        </w:rPr>
        <w:t>и</w:t>
      </w:r>
      <w:r w:rsidR="003A4D04">
        <w:rPr>
          <w:sz w:val="26"/>
          <w:szCs w:val="26"/>
        </w:rPr>
        <w:t>, и связанные с ним узлы, синхронизирующиеся с этим сервером. Каждый узел с некоторой частотой, специальной для него, опрашивает сервер о его текущем времени. В качестве первого приближения, когда отправитель получает ответ от сервера, он может просто выставить свои часы в полученное значение. Такая реализация имеет два недостатка, решения которых в алгоритме Кристиана рассмотрены ниже:</w:t>
      </w:r>
    </w:p>
    <w:p w:rsidR="003A4D04" w:rsidRDefault="003A4D04" w:rsidP="00573233">
      <w:pPr>
        <w:tabs>
          <w:tab w:val="left" w:pos="3270"/>
        </w:tabs>
        <w:spacing w:line="300" w:lineRule="auto"/>
        <w:ind w:firstLine="993"/>
        <w:jc w:val="both"/>
        <w:rPr>
          <w:sz w:val="26"/>
          <w:szCs w:val="26"/>
        </w:rPr>
      </w:pPr>
      <w:r>
        <w:rPr>
          <w:sz w:val="26"/>
          <w:szCs w:val="26"/>
        </w:rPr>
        <w:t>Первый недостаток в том, что такая реализация не уч</w:t>
      </w:r>
      <w:r w:rsidR="007C6C3A">
        <w:rPr>
          <w:sz w:val="26"/>
          <w:szCs w:val="26"/>
        </w:rPr>
        <w:t>итывает то, что время никогда не должно идти назад, то есть значение счетчика не должно уменьшаться. Если часы отправителя спешат, то полученное от сервера время может оказаться меньше текущего значения времени отправителя. Простая подстановка времени сервера способна вызвать серьезные проблемы - например, объектные файлы, скомпилированные после того, как было изменено время узла, становятся помечены, временем более ранним, чем модифицированные исходные тексты, которые поправлялись до изменения времени узла, что может привести к невозможности дальнейшей трансляции исходных кодов.</w:t>
      </w:r>
    </w:p>
    <w:p w:rsidR="007C6C3A" w:rsidRDefault="007C6C3A" w:rsidP="00573233">
      <w:pPr>
        <w:tabs>
          <w:tab w:val="left" w:pos="3270"/>
        </w:tabs>
        <w:spacing w:line="300" w:lineRule="auto"/>
        <w:ind w:firstLine="993"/>
        <w:jc w:val="both"/>
        <w:rPr>
          <w:sz w:val="26"/>
          <w:szCs w:val="26"/>
        </w:rPr>
      </w:pPr>
      <w:r>
        <w:rPr>
          <w:sz w:val="26"/>
          <w:szCs w:val="26"/>
        </w:rPr>
        <w:lastRenderedPageBreak/>
        <w:t xml:space="preserve">Для решения этой проблемы изменения могут вноситься постепенно. </w:t>
      </w:r>
      <w:r w:rsidR="00FC7878">
        <w:rPr>
          <w:sz w:val="26"/>
          <w:szCs w:val="26"/>
        </w:rPr>
        <w:t>Предположим, что таймер узла, на котором производится синхронизация, настроен так, что он генерирует 100 прерываний в секунду. В нормальном состоянии каждое прерывание будет добавлять ко времени по 10мс. При запаздывании часов сервера процедура прерывания будет добавлять каждый раз лишь по 9мс. Соответственно часы узла должны быть замедлены так, чтобы добавлять при каждом прерывании по 9мс.</w:t>
      </w:r>
    </w:p>
    <w:p w:rsidR="008A56BC" w:rsidRDefault="008A56BC" w:rsidP="00573233">
      <w:pPr>
        <w:tabs>
          <w:tab w:val="left" w:pos="3270"/>
        </w:tabs>
        <w:spacing w:line="300" w:lineRule="auto"/>
        <w:ind w:firstLine="993"/>
        <w:jc w:val="both"/>
        <w:rPr>
          <w:sz w:val="26"/>
          <w:szCs w:val="26"/>
        </w:rPr>
      </w:pPr>
      <w:r>
        <w:rPr>
          <w:sz w:val="26"/>
          <w:szCs w:val="26"/>
        </w:rPr>
        <w:t>Второй недостаток в том, что доставка сообщения от сервера к узлу занимает некоторое время, которое следует учитывать. Алгоритм Кристиана вычисляет это время следующим образом</w:t>
      </w:r>
      <w:r w:rsidR="006A4727">
        <w:rPr>
          <w:sz w:val="26"/>
          <w:szCs w:val="26"/>
        </w:rPr>
        <w:t>: за время доставки принимается половина разницы между временем отправки запроса и получения ответа. После получения ответа, чтобы получить приблизительное текущее время сервера, значение, содержащееся в сообщении следует увеличить на это число. Эта оценка может быть улучшена, если приблизительно известно, сколько времени сервер обрабатывает прерывание и работает с пришедшим сообщением.</w:t>
      </w:r>
    </w:p>
    <w:p w:rsidR="00F84157" w:rsidRDefault="00F84157" w:rsidP="00573233">
      <w:pPr>
        <w:tabs>
          <w:tab w:val="left" w:pos="3270"/>
        </w:tabs>
        <w:spacing w:line="300" w:lineRule="auto"/>
        <w:ind w:firstLine="993"/>
        <w:jc w:val="both"/>
        <w:rPr>
          <w:sz w:val="26"/>
          <w:szCs w:val="26"/>
        </w:rPr>
      </w:pPr>
      <w:r>
        <w:rPr>
          <w:sz w:val="26"/>
          <w:szCs w:val="26"/>
        </w:rPr>
        <w:t>Для повыш</w:t>
      </w:r>
      <w:r w:rsidR="00D9589E">
        <w:rPr>
          <w:sz w:val="26"/>
          <w:szCs w:val="26"/>
        </w:rPr>
        <w:t>ения точности Кристиан предложил</w:t>
      </w:r>
      <w:r>
        <w:rPr>
          <w:sz w:val="26"/>
          <w:szCs w:val="26"/>
        </w:rPr>
        <w:t xml:space="preserve"> производить не одно измерение, а серию. Все измерения, в которых время </w:t>
      </w:r>
      <w:r w:rsidR="00306DAB">
        <w:rPr>
          <w:sz w:val="26"/>
          <w:szCs w:val="26"/>
        </w:rPr>
        <w:t>доведения превосходит некоторое пороговое значение, отбрасываются, как недостоверные. Оценка делается по оставшимся замерам, которые могут быть усреднены для получения наилучшего значения, например, можно взять среднее арифметическое. Другим подходом является рассмотрение только сообщения, пришедшего быстрее всех, как самое точное, поскольку оно предположительно попало в момент наименьшей загрузки сети, и потому более точно отражает время прохождения.</w:t>
      </w:r>
      <w:r w:rsidR="003C1150">
        <w:rPr>
          <w:sz w:val="26"/>
          <w:szCs w:val="26"/>
        </w:rPr>
        <w:t xml:space="preserve"> Таким образом описанный алгоритм имеет следующие достоинства и недостатки:</w:t>
      </w:r>
    </w:p>
    <w:p w:rsidR="003C1150" w:rsidRDefault="003C1150" w:rsidP="00573233">
      <w:pPr>
        <w:tabs>
          <w:tab w:val="left" w:pos="3270"/>
        </w:tabs>
        <w:spacing w:line="300" w:lineRule="auto"/>
        <w:ind w:firstLine="993"/>
        <w:jc w:val="both"/>
        <w:rPr>
          <w:sz w:val="26"/>
          <w:szCs w:val="26"/>
          <w:u w:val="single"/>
        </w:rPr>
      </w:pPr>
      <w:r>
        <w:rPr>
          <w:sz w:val="26"/>
          <w:szCs w:val="26"/>
          <w:u w:val="single"/>
        </w:rPr>
        <w:t>Достоинства:</w:t>
      </w:r>
    </w:p>
    <w:p w:rsidR="003C1150" w:rsidRDefault="003C1150" w:rsidP="003C1150">
      <w:pPr>
        <w:pStyle w:val="af"/>
        <w:numPr>
          <w:ilvl w:val="0"/>
          <w:numId w:val="10"/>
        </w:numPr>
        <w:tabs>
          <w:tab w:val="left" w:pos="3270"/>
        </w:tabs>
        <w:spacing w:line="300" w:lineRule="auto"/>
        <w:jc w:val="both"/>
        <w:rPr>
          <w:sz w:val="26"/>
          <w:szCs w:val="26"/>
        </w:rPr>
      </w:pPr>
      <w:r>
        <w:rPr>
          <w:sz w:val="26"/>
          <w:szCs w:val="26"/>
        </w:rPr>
        <w:t>время передачи сообщения по сети частично учитывается и компенсируется</w:t>
      </w:r>
    </w:p>
    <w:p w:rsidR="003C1150" w:rsidRDefault="003C1150" w:rsidP="003C1150">
      <w:pPr>
        <w:pStyle w:val="af"/>
        <w:numPr>
          <w:ilvl w:val="0"/>
          <w:numId w:val="10"/>
        </w:numPr>
        <w:tabs>
          <w:tab w:val="left" w:pos="3270"/>
        </w:tabs>
        <w:spacing w:line="300" w:lineRule="auto"/>
        <w:jc w:val="both"/>
        <w:rPr>
          <w:sz w:val="26"/>
          <w:szCs w:val="26"/>
        </w:rPr>
      </w:pPr>
      <w:r>
        <w:rPr>
          <w:sz w:val="26"/>
          <w:szCs w:val="26"/>
        </w:rPr>
        <w:t>легок в реализации</w:t>
      </w:r>
    </w:p>
    <w:p w:rsidR="003C1150" w:rsidRDefault="003C1150" w:rsidP="003C1150">
      <w:pPr>
        <w:pStyle w:val="af"/>
        <w:numPr>
          <w:ilvl w:val="0"/>
          <w:numId w:val="10"/>
        </w:numPr>
        <w:tabs>
          <w:tab w:val="left" w:pos="3270"/>
        </w:tabs>
        <w:spacing w:line="300" w:lineRule="auto"/>
        <w:jc w:val="both"/>
        <w:rPr>
          <w:sz w:val="26"/>
          <w:szCs w:val="26"/>
        </w:rPr>
      </w:pPr>
      <w:r>
        <w:rPr>
          <w:sz w:val="26"/>
          <w:szCs w:val="26"/>
        </w:rPr>
        <w:t>достаточно эффективен в небольших системах</w:t>
      </w:r>
    </w:p>
    <w:p w:rsidR="003C1150" w:rsidRDefault="003C1150" w:rsidP="003C1150">
      <w:pPr>
        <w:pStyle w:val="af"/>
        <w:tabs>
          <w:tab w:val="left" w:pos="3270"/>
        </w:tabs>
        <w:spacing w:line="300" w:lineRule="auto"/>
        <w:ind w:left="0" w:firstLine="993"/>
        <w:jc w:val="both"/>
        <w:rPr>
          <w:sz w:val="26"/>
          <w:szCs w:val="26"/>
          <w:u w:val="single"/>
        </w:rPr>
      </w:pPr>
      <w:r>
        <w:rPr>
          <w:sz w:val="26"/>
          <w:szCs w:val="26"/>
          <w:u w:val="single"/>
        </w:rPr>
        <w:t>Недостатки:</w:t>
      </w:r>
    </w:p>
    <w:p w:rsidR="003C1150" w:rsidRPr="003C1150" w:rsidRDefault="003C1150" w:rsidP="003C1150">
      <w:pPr>
        <w:pStyle w:val="af"/>
        <w:numPr>
          <w:ilvl w:val="0"/>
          <w:numId w:val="11"/>
        </w:numPr>
        <w:tabs>
          <w:tab w:val="left" w:pos="3270"/>
        </w:tabs>
        <w:spacing w:line="300" w:lineRule="auto"/>
        <w:jc w:val="both"/>
        <w:rPr>
          <w:sz w:val="26"/>
          <w:szCs w:val="26"/>
          <w:u w:val="single"/>
        </w:rPr>
      </w:pPr>
      <w:r>
        <w:rPr>
          <w:sz w:val="26"/>
          <w:szCs w:val="26"/>
        </w:rPr>
        <w:t>передача данных по сети занимает недетерминированное время, и полностью застраховаться от неточностей при его вычислении нельзя лишь усреднением</w:t>
      </w:r>
    </w:p>
    <w:p w:rsidR="003C1150" w:rsidRPr="003C1150" w:rsidRDefault="003C1150" w:rsidP="003C1150">
      <w:pPr>
        <w:pStyle w:val="af"/>
        <w:numPr>
          <w:ilvl w:val="0"/>
          <w:numId w:val="11"/>
        </w:numPr>
        <w:tabs>
          <w:tab w:val="left" w:pos="3270"/>
        </w:tabs>
        <w:spacing w:line="300" w:lineRule="auto"/>
        <w:jc w:val="both"/>
        <w:rPr>
          <w:sz w:val="26"/>
          <w:szCs w:val="26"/>
          <w:u w:val="single"/>
        </w:rPr>
      </w:pPr>
      <w:r>
        <w:rPr>
          <w:sz w:val="26"/>
          <w:szCs w:val="26"/>
        </w:rPr>
        <w:t>требуется наличие некоторого главного сервера, а значить при выходе его из строя вся система выйдет из строя</w:t>
      </w:r>
    </w:p>
    <w:p w:rsidR="000F661D" w:rsidRDefault="000F661D" w:rsidP="000F661D">
      <w:pPr>
        <w:pStyle w:val="af"/>
        <w:tabs>
          <w:tab w:val="left" w:pos="3270"/>
        </w:tabs>
        <w:spacing w:line="300" w:lineRule="auto"/>
        <w:ind w:left="0" w:firstLine="993"/>
        <w:jc w:val="both"/>
        <w:rPr>
          <w:b/>
          <w:i/>
          <w:sz w:val="32"/>
          <w:szCs w:val="26"/>
        </w:rPr>
      </w:pPr>
      <w:r>
        <w:rPr>
          <w:b/>
          <w:i/>
          <w:sz w:val="32"/>
          <w:szCs w:val="26"/>
        </w:rPr>
        <w:lastRenderedPageBreak/>
        <w:t>4.4 Алгоритм Беркли</w:t>
      </w:r>
      <m:oMath>
        <m:sSup>
          <m:sSupPr>
            <m:ctrlPr>
              <w:rPr>
                <w:rFonts w:ascii="Cambria Math" w:hAnsi="Cambria Math"/>
                <w:b/>
                <w:i/>
                <w:sz w:val="26"/>
                <w:szCs w:val="26"/>
              </w:rPr>
            </m:ctrlPr>
          </m:sSupPr>
          <m:e>
            <m:r>
              <m:rPr>
                <m:sty m:val="bi"/>
              </m:rPr>
              <w:rPr>
                <w:rFonts w:ascii="Cambria Math" w:hAnsi="Cambria Math"/>
                <w:sz w:val="26"/>
                <w:szCs w:val="26"/>
              </w:rPr>
              <m:t xml:space="preserve"> </m:t>
            </m:r>
          </m:e>
          <m:sup>
            <m:r>
              <m:rPr>
                <m:sty m:val="bi"/>
              </m:rPr>
              <w:rPr>
                <w:rFonts w:ascii="Cambria Math" w:hAnsi="Cambria Math"/>
                <w:sz w:val="26"/>
                <w:szCs w:val="26"/>
              </w:rPr>
              <m:t>[8]</m:t>
            </m:r>
          </m:sup>
        </m:sSup>
      </m:oMath>
    </w:p>
    <w:p w:rsidR="008627F9" w:rsidRDefault="008627F9" w:rsidP="000F661D">
      <w:pPr>
        <w:pStyle w:val="af"/>
        <w:tabs>
          <w:tab w:val="left" w:pos="3270"/>
        </w:tabs>
        <w:spacing w:line="300" w:lineRule="auto"/>
        <w:ind w:left="0" w:firstLine="993"/>
        <w:jc w:val="both"/>
        <w:rPr>
          <w:sz w:val="26"/>
          <w:szCs w:val="26"/>
        </w:rPr>
      </w:pPr>
      <w:r>
        <w:rPr>
          <w:sz w:val="26"/>
          <w:szCs w:val="26"/>
        </w:rPr>
        <w:t>Алгоритм Беркли может быть использован для синхронизации часов на узлах системы, в которой нельзя или слишком трудно узнать значение эталонного времени у некоторого сервера.</w:t>
      </w:r>
    </w:p>
    <w:p w:rsidR="000F661D" w:rsidRDefault="000F661D" w:rsidP="000F661D">
      <w:pPr>
        <w:pStyle w:val="af"/>
        <w:tabs>
          <w:tab w:val="left" w:pos="3270"/>
        </w:tabs>
        <w:spacing w:line="300" w:lineRule="auto"/>
        <w:ind w:left="0" w:firstLine="993"/>
        <w:jc w:val="both"/>
        <w:rPr>
          <w:sz w:val="26"/>
          <w:szCs w:val="26"/>
        </w:rPr>
      </w:pPr>
      <w:r>
        <w:rPr>
          <w:sz w:val="26"/>
          <w:szCs w:val="26"/>
        </w:rPr>
        <w:t>Определим условия работы алгоритма: в системе есть некоторый сервер, задающий эталонное время, и связанные с ним узлы. На каждом узле системы запущен процесс-демон, взаимодействующий с сервером. Когда в системе появляется новый узел, он запрашивает у главного сервера время, устанавливает его себе и становится равноправной частью системы.</w:t>
      </w:r>
    </w:p>
    <w:p w:rsidR="000F661D" w:rsidRDefault="000F661D" w:rsidP="000F661D">
      <w:pPr>
        <w:pStyle w:val="af"/>
        <w:tabs>
          <w:tab w:val="left" w:pos="3270"/>
        </w:tabs>
        <w:spacing w:line="300" w:lineRule="auto"/>
        <w:ind w:left="0" w:firstLine="993"/>
        <w:jc w:val="both"/>
        <w:rPr>
          <w:sz w:val="26"/>
          <w:szCs w:val="26"/>
        </w:rPr>
      </w:pPr>
      <w:r>
        <w:rPr>
          <w:sz w:val="26"/>
          <w:szCs w:val="26"/>
        </w:rPr>
        <w:t>Через некоторые заранее выбранные промежутки времени сервер опрашивает все узлы сети о значениях их часов и запоминает, на сколько часы каждого узла отклоняются от времени сервера.</w:t>
      </w:r>
    </w:p>
    <w:p w:rsidR="000F661D" w:rsidRDefault="000F661D" w:rsidP="000F661D">
      <w:pPr>
        <w:pStyle w:val="af"/>
        <w:tabs>
          <w:tab w:val="left" w:pos="3270"/>
        </w:tabs>
        <w:spacing w:line="300" w:lineRule="auto"/>
        <w:ind w:left="0" w:firstLine="993"/>
        <w:jc w:val="both"/>
        <w:rPr>
          <w:sz w:val="26"/>
          <w:szCs w:val="26"/>
        </w:rPr>
      </w:pPr>
      <w:r w:rsidRPr="000F661D">
        <w:rPr>
          <w:sz w:val="26"/>
          <w:szCs w:val="26"/>
        </w:rPr>
        <w:drawing>
          <wp:inline distT="0" distB="0" distL="0" distR="0">
            <wp:extent cx="3179965" cy="2371725"/>
            <wp:effectExtent l="19050" t="0" r="1385"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180901" cy="2372423"/>
                    </a:xfrm>
                    <a:prstGeom prst="rect">
                      <a:avLst/>
                    </a:prstGeom>
                    <a:noFill/>
                    <a:ln w="9525">
                      <a:noFill/>
                      <a:miter lim="800000"/>
                      <a:headEnd/>
                      <a:tailEnd/>
                    </a:ln>
                  </pic:spPr>
                </pic:pic>
              </a:graphicData>
            </a:graphic>
          </wp:inline>
        </w:drawing>
      </w:r>
    </w:p>
    <w:p w:rsidR="000F661D" w:rsidRDefault="000F661D" w:rsidP="000F661D">
      <w:pPr>
        <w:pStyle w:val="af"/>
        <w:tabs>
          <w:tab w:val="left" w:pos="3270"/>
        </w:tabs>
        <w:spacing w:line="300" w:lineRule="auto"/>
        <w:ind w:left="0" w:firstLine="993"/>
        <w:jc w:val="both"/>
        <w:rPr>
          <w:sz w:val="26"/>
          <w:szCs w:val="26"/>
        </w:rPr>
      </w:pPr>
      <w:r>
        <w:rPr>
          <w:sz w:val="26"/>
          <w:szCs w:val="26"/>
        </w:rPr>
        <w:t>Затем происходит вычисление среднего отклонения, с отбрасыванием самых больших отклонений, как недостоверных.</w:t>
      </w:r>
    </w:p>
    <w:p w:rsidR="002C4D2C" w:rsidRDefault="002C4D2C" w:rsidP="000F661D">
      <w:pPr>
        <w:pStyle w:val="af"/>
        <w:tabs>
          <w:tab w:val="left" w:pos="3270"/>
        </w:tabs>
        <w:spacing w:line="300" w:lineRule="auto"/>
        <w:ind w:left="0" w:firstLine="993"/>
        <w:jc w:val="both"/>
        <w:rPr>
          <w:sz w:val="26"/>
          <w:szCs w:val="26"/>
        </w:rPr>
      </w:pPr>
      <w:r w:rsidRPr="002C4D2C">
        <w:rPr>
          <w:sz w:val="26"/>
          <w:szCs w:val="26"/>
        </w:rPr>
        <w:drawing>
          <wp:inline distT="0" distB="0" distL="0" distR="0">
            <wp:extent cx="2751153" cy="2667000"/>
            <wp:effectExtent l="1905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755673" cy="2671381"/>
                    </a:xfrm>
                    <a:prstGeom prst="rect">
                      <a:avLst/>
                    </a:prstGeom>
                    <a:noFill/>
                    <a:ln w="9525">
                      <a:noFill/>
                      <a:miter lim="800000"/>
                      <a:headEnd/>
                      <a:tailEnd/>
                    </a:ln>
                  </pic:spPr>
                </pic:pic>
              </a:graphicData>
            </a:graphic>
          </wp:inline>
        </w:drawing>
      </w:r>
    </w:p>
    <w:p w:rsidR="00A14446" w:rsidRDefault="00A14446" w:rsidP="000F661D">
      <w:pPr>
        <w:pStyle w:val="af"/>
        <w:tabs>
          <w:tab w:val="left" w:pos="3270"/>
        </w:tabs>
        <w:spacing w:line="300" w:lineRule="auto"/>
        <w:ind w:left="0" w:firstLine="993"/>
        <w:jc w:val="both"/>
        <w:rPr>
          <w:sz w:val="26"/>
          <w:szCs w:val="26"/>
        </w:rPr>
      </w:pPr>
      <w:r>
        <w:rPr>
          <w:sz w:val="26"/>
          <w:szCs w:val="26"/>
        </w:rPr>
        <w:t>После чего оно добавляется к часам главного сервера, и всем узлам производится рассылка нового времени.</w:t>
      </w:r>
    </w:p>
    <w:p w:rsidR="00A14446" w:rsidRPr="000F661D" w:rsidRDefault="00A14446" w:rsidP="00A14446">
      <w:pPr>
        <w:pStyle w:val="af"/>
        <w:tabs>
          <w:tab w:val="left" w:pos="3270"/>
        </w:tabs>
        <w:spacing w:line="300" w:lineRule="auto"/>
        <w:ind w:left="0"/>
        <w:jc w:val="both"/>
        <w:rPr>
          <w:sz w:val="26"/>
          <w:szCs w:val="26"/>
        </w:rPr>
      </w:pPr>
      <w:r>
        <w:rPr>
          <w:noProof/>
          <w:sz w:val="26"/>
          <w:szCs w:val="26"/>
          <w:lang w:eastAsia="ru-RU"/>
        </w:rPr>
        <w:lastRenderedPageBreak/>
        <w:drawing>
          <wp:inline distT="0" distB="0" distL="0" distR="0">
            <wp:extent cx="2552700" cy="2467610"/>
            <wp:effectExtent l="1905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552700" cy="2467610"/>
                    </a:xfrm>
                    <a:prstGeom prst="rect">
                      <a:avLst/>
                    </a:prstGeom>
                    <a:noFill/>
                    <a:ln w="9525">
                      <a:noFill/>
                      <a:miter lim="800000"/>
                      <a:headEnd/>
                      <a:tailEnd/>
                    </a:ln>
                  </pic:spPr>
                </pic:pic>
              </a:graphicData>
            </a:graphic>
          </wp:inline>
        </w:drawing>
      </w:r>
      <w:r>
        <w:rPr>
          <w:noProof/>
          <w:sz w:val="26"/>
          <w:szCs w:val="26"/>
          <w:lang w:eastAsia="ru-RU"/>
        </w:rPr>
        <w:drawing>
          <wp:inline distT="0" distB="0" distL="0" distR="0">
            <wp:extent cx="2686050" cy="2443559"/>
            <wp:effectExtent l="19050" t="0" r="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688192" cy="2445508"/>
                    </a:xfrm>
                    <a:prstGeom prst="rect">
                      <a:avLst/>
                    </a:prstGeom>
                    <a:noFill/>
                    <a:ln w="9525">
                      <a:noFill/>
                      <a:miter lim="800000"/>
                      <a:headEnd/>
                      <a:tailEnd/>
                    </a:ln>
                  </pic:spPr>
                </pic:pic>
              </a:graphicData>
            </a:graphic>
          </wp:inline>
        </w:drawing>
      </w:r>
    </w:p>
    <w:p w:rsidR="003C1150" w:rsidRPr="003C1150" w:rsidRDefault="003C1150" w:rsidP="003C1150">
      <w:pPr>
        <w:pStyle w:val="af"/>
        <w:tabs>
          <w:tab w:val="left" w:pos="3270"/>
        </w:tabs>
        <w:spacing w:line="300" w:lineRule="auto"/>
        <w:ind w:left="0" w:firstLine="993"/>
        <w:jc w:val="both"/>
        <w:rPr>
          <w:sz w:val="26"/>
          <w:szCs w:val="26"/>
          <w:u w:val="single"/>
        </w:rPr>
      </w:pPr>
    </w:p>
    <w:p w:rsidR="00A14446" w:rsidRDefault="00A14446" w:rsidP="00A14446">
      <w:pPr>
        <w:pStyle w:val="af"/>
        <w:tabs>
          <w:tab w:val="left" w:pos="3270"/>
        </w:tabs>
        <w:spacing w:line="300" w:lineRule="auto"/>
        <w:ind w:left="0" w:firstLine="993"/>
        <w:jc w:val="both"/>
        <w:rPr>
          <w:sz w:val="26"/>
        </w:rPr>
      </w:pPr>
      <w:r>
        <w:rPr>
          <w:sz w:val="26"/>
        </w:rPr>
        <w:t>Возможны модификации алгоритма, учитывающие время прохождения по сети сообщений для установки локальных часов узлов в новое время.</w:t>
      </w:r>
      <w:r w:rsidR="00A6502C">
        <w:rPr>
          <w:sz w:val="26"/>
        </w:rPr>
        <w:t xml:space="preserve"> Отметим достоинства и недостатки рассмотренного алгоритма:</w:t>
      </w:r>
    </w:p>
    <w:p w:rsidR="00A14446" w:rsidRDefault="00A14446" w:rsidP="00A14446">
      <w:pPr>
        <w:tabs>
          <w:tab w:val="left" w:pos="3270"/>
        </w:tabs>
        <w:spacing w:line="300" w:lineRule="auto"/>
        <w:ind w:firstLine="993"/>
        <w:jc w:val="both"/>
        <w:rPr>
          <w:sz w:val="26"/>
          <w:szCs w:val="26"/>
          <w:u w:val="single"/>
        </w:rPr>
      </w:pPr>
      <w:r>
        <w:rPr>
          <w:sz w:val="26"/>
          <w:szCs w:val="26"/>
          <w:u w:val="single"/>
        </w:rPr>
        <w:t>Достоинства:</w:t>
      </w:r>
    </w:p>
    <w:p w:rsidR="00A14446" w:rsidRDefault="00A14446" w:rsidP="00A14446">
      <w:pPr>
        <w:pStyle w:val="af"/>
        <w:numPr>
          <w:ilvl w:val="0"/>
          <w:numId w:val="12"/>
        </w:numPr>
        <w:tabs>
          <w:tab w:val="left" w:pos="3270"/>
        </w:tabs>
        <w:spacing w:line="300" w:lineRule="auto"/>
        <w:jc w:val="both"/>
        <w:rPr>
          <w:sz w:val="26"/>
          <w:szCs w:val="26"/>
        </w:rPr>
      </w:pPr>
      <w:r>
        <w:rPr>
          <w:sz w:val="26"/>
          <w:szCs w:val="26"/>
        </w:rPr>
        <w:t>высокая эффективность для систем, некритичных к отклонениям времени</w:t>
      </w:r>
    </w:p>
    <w:p w:rsidR="00A14446" w:rsidRPr="00A14446" w:rsidRDefault="00A14446" w:rsidP="00A14446">
      <w:pPr>
        <w:pStyle w:val="af"/>
        <w:numPr>
          <w:ilvl w:val="0"/>
          <w:numId w:val="12"/>
        </w:numPr>
        <w:tabs>
          <w:tab w:val="left" w:pos="3270"/>
        </w:tabs>
        <w:spacing w:line="300" w:lineRule="auto"/>
        <w:jc w:val="both"/>
        <w:rPr>
          <w:sz w:val="26"/>
          <w:szCs w:val="26"/>
        </w:rPr>
      </w:pPr>
      <w:r>
        <w:rPr>
          <w:sz w:val="26"/>
          <w:szCs w:val="26"/>
        </w:rPr>
        <w:t>легок в реализации</w:t>
      </w:r>
    </w:p>
    <w:p w:rsidR="00A14446" w:rsidRDefault="00A14446" w:rsidP="00A14446">
      <w:pPr>
        <w:pStyle w:val="af"/>
        <w:tabs>
          <w:tab w:val="left" w:pos="3270"/>
        </w:tabs>
        <w:spacing w:line="300" w:lineRule="auto"/>
        <w:ind w:left="0" w:firstLine="993"/>
        <w:jc w:val="both"/>
        <w:rPr>
          <w:sz w:val="26"/>
          <w:szCs w:val="26"/>
          <w:u w:val="single"/>
        </w:rPr>
      </w:pPr>
      <w:r>
        <w:rPr>
          <w:sz w:val="26"/>
          <w:szCs w:val="26"/>
          <w:u w:val="single"/>
        </w:rPr>
        <w:t>Недостатки:</w:t>
      </w:r>
    </w:p>
    <w:p w:rsidR="00A14446" w:rsidRPr="003C1150" w:rsidRDefault="00854F25" w:rsidP="00A14446">
      <w:pPr>
        <w:pStyle w:val="af"/>
        <w:numPr>
          <w:ilvl w:val="0"/>
          <w:numId w:val="13"/>
        </w:numPr>
        <w:tabs>
          <w:tab w:val="left" w:pos="3270"/>
        </w:tabs>
        <w:spacing w:line="300" w:lineRule="auto"/>
        <w:jc w:val="both"/>
        <w:rPr>
          <w:sz w:val="26"/>
          <w:szCs w:val="26"/>
          <w:u w:val="single"/>
        </w:rPr>
      </w:pPr>
      <w:r>
        <w:rPr>
          <w:sz w:val="26"/>
          <w:szCs w:val="26"/>
        </w:rPr>
        <w:t>не учитывается время передачи данных по сети</w:t>
      </w:r>
    </w:p>
    <w:p w:rsidR="00A14446" w:rsidRPr="00854F25" w:rsidRDefault="00A14446" w:rsidP="00A14446">
      <w:pPr>
        <w:pStyle w:val="af"/>
        <w:numPr>
          <w:ilvl w:val="0"/>
          <w:numId w:val="13"/>
        </w:numPr>
        <w:tabs>
          <w:tab w:val="left" w:pos="3270"/>
        </w:tabs>
        <w:spacing w:line="300" w:lineRule="auto"/>
        <w:jc w:val="both"/>
        <w:rPr>
          <w:sz w:val="26"/>
          <w:szCs w:val="26"/>
          <w:u w:val="single"/>
        </w:rPr>
      </w:pPr>
      <w:r>
        <w:rPr>
          <w:sz w:val="26"/>
          <w:szCs w:val="26"/>
        </w:rPr>
        <w:t>требуется наличие некоторого главного сервера, а значить при выходе его из строя вся система выйдет из строя</w:t>
      </w:r>
    </w:p>
    <w:p w:rsidR="00854F25" w:rsidRPr="003C1150" w:rsidRDefault="00854F25" w:rsidP="00A14446">
      <w:pPr>
        <w:pStyle w:val="af"/>
        <w:numPr>
          <w:ilvl w:val="0"/>
          <w:numId w:val="13"/>
        </w:numPr>
        <w:tabs>
          <w:tab w:val="left" w:pos="3270"/>
        </w:tabs>
        <w:spacing w:line="300" w:lineRule="auto"/>
        <w:jc w:val="both"/>
        <w:rPr>
          <w:sz w:val="26"/>
          <w:szCs w:val="26"/>
          <w:u w:val="single"/>
        </w:rPr>
      </w:pPr>
      <w:r>
        <w:rPr>
          <w:sz w:val="26"/>
          <w:szCs w:val="26"/>
        </w:rPr>
        <w:t>"плохие" узлы (медленные, неустойчивые по частоте) оказывают влияние на общее время</w:t>
      </w:r>
    </w:p>
    <w:p w:rsidR="006922C9" w:rsidRDefault="006922C9" w:rsidP="006922C9">
      <w:pPr>
        <w:pStyle w:val="af"/>
        <w:tabs>
          <w:tab w:val="left" w:pos="3270"/>
        </w:tabs>
        <w:spacing w:line="300" w:lineRule="auto"/>
        <w:ind w:left="0" w:firstLine="993"/>
        <w:jc w:val="both"/>
        <w:rPr>
          <w:b/>
          <w:i/>
          <w:sz w:val="32"/>
          <w:szCs w:val="26"/>
        </w:rPr>
      </w:pPr>
      <w:r>
        <w:rPr>
          <w:b/>
          <w:i/>
          <w:sz w:val="32"/>
          <w:szCs w:val="26"/>
        </w:rPr>
        <w:t>4.5 Отметки времени Лампорта</w:t>
      </w:r>
      <m:oMath>
        <m:sSup>
          <m:sSupPr>
            <m:ctrlPr>
              <w:rPr>
                <w:rFonts w:ascii="Cambria Math" w:hAnsi="Cambria Math"/>
                <w:b/>
                <w:i/>
                <w:sz w:val="26"/>
                <w:szCs w:val="26"/>
              </w:rPr>
            </m:ctrlPr>
          </m:sSupPr>
          <m:e>
            <m:r>
              <m:rPr>
                <m:sty m:val="bi"/>
              </m:rPr>
              <w:rPr>
                <w:rFonts w:ascii="Cambria Math" w:hAnsi="Cambria Math"/>
                <w:sz w:val="26"/>
                <w:szCs w:val="26"/>
              </w:rPr>
              <m:t xml:space="preserve"> </m:t>
            </m:r>
          </m:e>
          <m:sup>
            <m:r>
              <m:rPr>
                <m:sty m:val="bi"/>
              </m:rPr>
              <w:rPr>
                <w:rFonts w:ascii="Cambria Math" w:hAnsi="Cambria Math"/>
                <w:sz w:val="26"/>
                <w:szCs w:val="26"/>
              </w:rPr>
              <m:t>[9]</m:t>
            </m:r>
          </m:sup>
        </m:sSup>
      </m:oMath>
    </w:p>
    <w:p w:rsidR="0004577B" w:rsidRDefault="0004577B" w:rsidP="0004577B">
      <w:pPr>
        <w:pStyle w:val="af"/>
        <w:tabs>
          <w:tab w:val="left" w:pos="3270"/>
        </w:tabs>
        <w:spacing w:line="300" w:lineRule="auto"/>
        <w:ind w:left="0" w:firstLine="993"/>
        <w:jc w:val="both"/>
        <w:rPr>
          <w:sz w:val="26"/>
          <w:szCs w:val="26"/>
        </w:rPr>
      </w:pPr>
      <w:r>
        <w:rPr>
          <w:sz w:val="26"/>
          <w:szCs w:val="26"/>
        </w:rPr>
        <w:t xml:space="preserve">Отметки Лампорта - простой алгоритм, служащий для определения порядка возникновения событий в РВС. Алгоритм требует минимальных ресурсов, а так же является основой для другого алгоритма - </w:t>
      </w:r>
      <w:r>
        <w:rPr>
          <w:i/>
          <w:sz w:val="26"/>
          <w:szCs w:val="26"/>
          <w:lang w:val="en-US"/>
        </w:rPr>
        <w:t>Vector</w:t>
      </w:r>
      <w:r w:rsidRPr="0004577B">
        <w:rPr>
          <w:i/>
          <w:sz w:val="26"/>
          <w:szCs w:val="26"/>
        </w:rPr>
        <w:t xml:space="preserve"> </w:t>
      </w:r>
      <w:r>
        <w:rPr>
          <w:i/>
          <w:sz w:val="26"/>
          <w:szCs w:val="26"/>
          <w:lang w:val="en-US"/>
        </w:rPr>
        <w:t>Clocks</w:t>
      </w:r>
      <w:r>
        <w:rPr>
          <w:sz w:val="26"/>
          <w:szCs w:val="26"/>
        </w:rPr>
        <w:t>. Отметки Лампорта позволяют определить порядок с помощью счетчиков, которые есть в каждом процессе. Каждый счетчик работает следующим образом:</w:t>
      </w:r>
    </w:p>
    <w:p w:rsidR="0004577B" w:rsidRPr="003C1150" w:rsidRDefault="0004577B" w:rsidP="0004577B">
      <w:pPr>
        <w:pStyle w:val="af"/>
        <w:numPr>
          <w:ilvl w:val="0"/>
          <w:numId w:val="16"/>
        </w:numPr>
        <w:tabs>
          <w:tab w:val="left" w:pos="3270"/>
        </w:tabs>
        <w:spacing w:line="300" w:lineRule="auto"/>
        <w:jc w:val="both"/>
        <w:rPr>
          <w:sz w:val="26"/>
          <w:szCs w:val="26"/>
          <w:u w:val="single"/>
        </w:rPr>
      </w:pPr>
      <w:r>
        <w:rPr>
          <w:sz w:val="26"/>
          <w:szCs w:val="26"/>
        </w:rPr>
        <w:t>процесс увеличивает значение своего счетчика перед каждым событием, которое в нем возникает</w:t>
      </w:r>
    </w:p>
    <w:p w:rsidR="0004577B" w:rsidRDefault="0004577B" w:rsidP="0004577B">
      <w:pPr>
        <w:pStyle w:val="af"/>
        <w:numPr>
          <w:ilvl w:val="0"/>
          <w:numId w:val="16"/>
        </w:numPr>
        <w:tabs>
          <w:tab w:val="left" w:pos="3270"/>
        </w:tabs>
        <w:spacing w:line="300" w:lineRule="auto"/>
        <w:jc w:val="both"/>
        <w:rPr>
          <w:sz w:val="26"/>
          <w:szCs w:val="26"/>
          <w:u w:val="single"/>
        </w:rPr>
      </w:pPr>
      <w:r>
        <w:rPr>
          <w:sz w:val="26"/>
          <w:szCs w:val="26"/>
        </w:rPr>
        <w:t>когда процесс взаимодействует с другими процессами посредством сообщений, он прикрепляет к каждому сообщению текущее значение счетчика</w:t>
      </w:r>
    </w:p>
    <w:p w:rsidR="00B9796F" w:rsidRPr="00B9796F" w:rsidRDefault="0004577B" w:rsidP="0004577B">
      <w:pPr>
        <w:pStyle w:val="af"/>
        <w:numPr>
          <w:ilvl w:val="0"/>
          <w:numId w:val="16"/>
        </w:numPr>
        <w:tabs>
          <w:tab w:val="left" w:pos="3270"/>
        </w:tabs>
        <w:spacing w:line="300" w:lineRule="auto"/>
        <w:jc w:val="both"/>
        <w:rPr>
          <w:sz w:val="26"/>
          <w:szCs w:val="26"/>
          <w:u w:val="single"/>
        </w:rPr>
      </w:pPr>
      <w:r>
        <w:rPr>
          <w:sz w:val="26"/>
          <w:szCs w:val="26"/>
        </w:rPr>
        <w:lastRenderedPageBreak/>
        <w:t>когда процесс получает сообщение, он устанавливает значение своего счетчика в наибольшую из двух величин: текущее значение своего счетчика и значение счетчика в пришедшем сообщении, и затем увеличивает это значение на 1.</w:t>
      </w:r>
    </w:p>
    <w:p w:rsidR="0091235E" w:rsidRDefault="00B9796F" w:rsidP="00B9796F">
      <w:pPr>
        <w:pStyle w:val="af"/>
        <w:tabs>
          <w:tab w:val="left" w:pos="3270"/>
        </w:tabs>
        <w:spacing w:line="300" w:lineRule="auto"/>
        <w:ind w:left="0" w:firstLine="993"/>
        <w:jc w:val="both"/>
        <w:rPr>
          <w:sz w:val="26"/>
          <w:szCs w:val="26"/>
        </w:rPr>
      </w:pPr>
      <w:r>
        <w:rPr>
          <w:sz w:val="26"/>
          <w:szCs w:val="26"/>
        </w:rPr>
        <w:t xml:space="preserve">Однако у этого алгоритма есть особенность: отметки Лампорта могут обеспечивать лишь </w:t>
      </w:r>
      <w:r>
        <w:rPr>
          <w:i/>
          <w:sz w:val="26"/>
          <w:szCs w:val="26"/>
        </w:rPr>
        <w:t xml:space="preserve">частичный </w:t>
      </w:r>
      <w:r>
        <w:rPr>
          <w:sz w:val="26"/>
          <w:szCs w:val="26"/>
        </w:rPr>
        <w:t xml:space="preserve">порядок событий между процессами. Введем обозначение </w:t>
      </w:r>
      <w:r w:rsidR="0091235E" w:rsidRPr="0091235E">
        <w:rPr>
          <w:i/>
          <w:sz w:val="26"/>
          <w:szCs w:val="26"/>
        </w:rPr>
        <w:t>"</w:t>
      </w:r>
      <w:r w:rsidR="0091235E">
        <w:rPr>
          <w:i/>
          <w:sz w:val="26"/>
          <w:szCs w:val="26"/>
        </w:rPr>
        <w:t>событие А произошло до события В"</w:t>
      </w:r>
      <w:r w:rsidR="0091235E">
        <w:rPr>
          <w:sz w:val="26"/>
          <w:szCs w:val="26"/>
        </w:rPr>
        <w:t xml:space="preserve"> : А → В. Тогда условие непротиворечивости счетчика </w:t>
      </w:r>
      <w:r w:rsidR="0091235E">
        <w:rPr>
          <w:i/>
          <w:sz w:val="26"/>
          <w:szCs w:val="26"/>
        </w:rPr>
        <w:t>С</w:t>
      </w:r>
      <w:r w:rsidR="0091235E">
        <w:rPr>
          <w:sz w:val="26"/>
          <w:szCs w:val="26"/>
        </w:rPr>
        <w:t xml:space="preserve"> можно сформулировать так:</w:t>
      </w:r>
    </w:p>
    <w:p w:rsidR="0091235E" w:rsidRDefault="0091235E" w:rsidP="0091235E">
      <w:pPr>
        <w:pStyle w:val="af"/>
        <w:tabs>
          <w:tab w:val="left" w:pos="3270"/>
        </w:tabs>
        <w:spacing w:line="300" w:lineRule="auto"/>
        <w:ind w:left="0"/>
        <w:jc w:val="center"/>
        <w:rPr>
          <w:sz w:val="26"/>
        </w:rPr>
      </w:pPr>
      <w:r>
        <w:rPr>
          <w:i/>
          <w:sz w:val="26"/>
        </w:rPr>
        <w:t xml:space="preserve">Если </w:t>
      </w:r>
      <w:r>
        <w:rPr>
          <w:sz w:val="26"/>
          <w:szCs w:val="26"/>
        </w:rPr>
        <w:t>А → В</w:t>
      </w:r>
      <w:r>
        <w:rPr>
          <w:sz w:val="26"/>
        </w:rPr>
        <w:t xml:space="preserve">, </w:t>
      </w:r>
      <w:r w:rsidRPr="0091235E">
        <w:rPr>
          <w:i/>
          <w:sz w:val="26"/>
        </w:rPr>
        <w:t>то</w:t>
      </w:r>
      <w:r>
        <w:rPr>
          <w:sz w:val="26"/>
        </w:rPr>
        <w:t xml:space="preserve"> С(А) </w:t>
      </w:r>
      <w:r w:rsidRPr="0091235E">
        <w:rPr>
          <w:sz w:val="26"/>
        </w:rPr>
        <w:t>&lt;</w:t>
      </w:r>
      <w:r>
        <w:rPr>
          <w:sz w:val="26"/>
        </w:rPr>
        <w:t xml:space="preserve"> С(В)</w:t>
      </w:r>
    </w:p>
    <w:p w:rsidR="0091235E" w:rsidRDefault="0091235E" w:rsidP="0091235E">
      <w:pPr>
        <w:pStyle w:val="af"/>
        <w:tabs>
          <w:tab w:val="left" w:pos="3270"/>
        </w:tabs>
        <w:spacing w:line="300" w:lineRule="auto"/>
        <w:ind w:left="0" w:firstLine="993"/>
        <w:jc w:val="both"/>
        <w:rPr>
          <w:sz w:val="26"/>
        </w:rPr>
      </w:pPr>
      <w:r>
        <w:rPr>
          <w:sz w:val="26"/>
        </w:rPr>
        <w:t>Сильное условие непротиворечивости имеет вид:</w:t>
      </w:r>
    </w:p>
    <w:p w:rsidR="0091235E" w:rsidRDefault="0091235E" w:rsidP="0091235E">
      <w:pPr>
        <w:pStyle w:val="af"/>
        <w:tabs>
          <w:tab w:val="left" w:pos="3270"/>
        </w:tabs>
        <w:spacing w:line="300" w:lineRule="auto"/>
        <w:ind w:left="0"/>
        <w:jc w:val="center"/>
        <w:rPr>
          <w:sz w:val="26"/>
        </w:rPr>
      </w:pPr>
      <w:r>
        <w:rPr>
          <w:sz w:val="26"/>
          <w:szCs w:val="26"/>
        </w:rPr>
        <w:t>А → В</w:t>
      </w:r>
      <w:r>
        <w:t xml:space="preserve"> </w:t>
      </w:r>
      <w:r>
        <w:rPr>
          <w:i/>
          <w:sz w:val="26"/>
        </w:rPr>
        <w:t xml:space="preserve">тогда и только тогда, когда </w:t>
      </w:r>
      <w:r>
        <w:rPr>
          <w:sz w:val="26"/>
        </w:rPr>
        <w:t xml:space="preserve">С(А) </w:t>
      </w:r>
      <w:r w:rsidRPr="0091235E">
        <w:rPr>
          <w:sz w:val="26"/>
        </w:rPr>
        <w:t>&lt;</w:t>
      </w:r>
      <w:r>
        <w:rPr>
          <w:sz w:val="26"/>
        </w:rPr>
        <w:t xml:space="preserve"> С(В)</w:t>
      </w:r>
    </w:p>
    <w:p w:rsidR="0091235E" w:rsidRDefault="0091235E" w:rsidP="0091235E">
      <w:pPr>
        <w:pStyle w:val="af"/>
        <w:tabs>
          <w:tab w:val="left" w:pos="3270"/>
        </w:tabs>
        <w:spacing w:line="300" w:lineRule="auto"/>
        <w:ind w:left="0" w:firstLine="993"/>
        <w:jc w:val="both"/>
        <w:rPr>
          <w:sz w:val="26"/>
        </w:rPr>
      </w:pPr>
      <w:r>
        <w:rPr>
          <w:sz w:val="26"/>
        </w:rPr>
        <w:t>Частичный порядок означает выполнение только обычного условия непротиворечивости, но вовсе не гарантирует выполнение сильного условия.</w:t>
      </w:r>
      <w:r w:rsidR="00A6502C">
        <w:rPr>
          <w:sz w:val="26"/>
        </w:rPr>
        <w:t xml:space="preserve"> Отметим достоинства и недостатки рассмотренного алгоритма:</w:t>
      </w:r>
    </w:p>
    <w:p w:rsidR="0091235E" w:rsidRDefault="0091235E" w:rsidP="0091235E">
      <w:pPr>
        <w:tabs>
          <w:tab w:val="left" w:pos="3270"/>
        </w:tabs>
        <w:spacing w:line="300" w:lineRule="auto"/>
        <w:ind w:firstLine="993"/>
        <w:jc w:val="both"/>
        <w:rPr>
          <w:sz w:val="26"/>
          <w:szCs w:val="26"/>
          <w:u w:val="single"/>
        </w:rPr>
      </w:pPr>
      <w:r>
        <w:rPr>
          <w:sz w:val="26"/>
          <w:szCs w:val="26"/>
          <w:u w:val="single"/>
        </w:rPr>
        <w:t>Достоинства:</w:t>
      </w:r>
    </w:p>
    <w:p w:rsidR="0091235E" w:rsidRDefault="0091235E" w:rsidP="0091235E">
      <w:pPr>
        <w:pStyle w:val="af"/>
        <w:numPr>
          <w:ilvl w:val="0"/>
          <w:numId w:val="17"/>
        </w:numPr>
        <w:tabs>
          <w:tab w:val="left" w:pos="3270"/>
        </w:tabs>
        <w:spacing w:line="300" w:lineRule="auto"/>
        <w:jc w:val="both"/>
        <w:rPr>
          <w:sz w:val="26"/>
          <w:szCs w:val="26"/>
        </w:rPr>
      </w:pPr>
      <w:r>
        <w:rPr>
          <w:sz w:val="26"/>
          <w:szCs w:val="26"/>
        </w:rPr>
        <w:t xml:space="preserve">высокая эффективность </w:t>
      </w:r>
      <w:r w:rsidR="00042CEB">
        <w:rPr>
          <w:sz w:val="26"/>
          <w:szCs w:val="26"/>
        </w:rPr>
        <w:t>при малом числе узлов</w:t>
      </w:r>
    </w:p>
    <w:p w:rsidR="00042CEB" w:rsidRDefault="00042CEB" w:rsidP="0091235E">
      <w:pPr>
        <w:pStyle w:val="af"/>
        <w:numPr>
          <w:ilvl w:val="0"/>
          <w:numId w:val="17"/>
        </w:numPr>
        <w:tabs>
          <w:tab w:val="left" w:pos="3270"/>
        </w:tabs>
        <w:spacing w:line="300" w:lineRule="auto"/>
        <w:jc w:val="both"/>
        <w:rPr>
          <w:sz w:val="26"/>
          <w:szCs w:val="26"/>
        </w:rPr>
      </w:pPr>
      <w:r>
        <w:rPr>
          <w:sz w:val="26"/>
          <w:szCs w:val="26"/>
        </w:rPr>
        <w:t>высокая степень синхронизации - время переводится только вперед и нет необходимости ждать эффекта замедления на спешащих узлах</w:t>
      </w:r>
    </w:p>
    <w:p w:rsidR="0091235E" w:rsidRPr="00A14446" w:rsidRDefault="00042CEB" w:rsidP="0091235E">
      <w:pPr>
        <w:pStyle w:val="af"/>
        <w:numPr>
          <w:ilvl w:val="0"/>
          <w:numId w:val="17"/>
        </w:numPr>
        <w:tabs>
          <w:tab w:val="left" w:pos="3270"/>
        </w:tabs>
        <w:spacing w:line="300" w:lineRule="auto"/>
        <w:jc w:val="both"/>
        <w:rPr>
          <w:sz w:val="26"/>
          <w:szCs w:val="26"/>
        </w:rPr>
      </w:pPr>
      <w:r>
        <w:rPr>
          <w:sz w:val="26"/>
          <w:szCs w:val="26"/>
        </w:rPr>
        <w:t>выход из строя одного или нескольких узлов не разрушит систему</w:t>
      </w:r>
    </w:p>
    <w:p w:rsidR="0091235E" w:rsidRDefault="0091235E" w:rsidP="0091235E">
      <w:pPr>
        <w:pStyle w:val="af"/>
        <w:tabs>
          <w:tab w:val="left" w:pos="3270"/>
        </w:tabs>
        <w:spacing w:line="300" w:lineRule="auto"/>
        <w:ind w:left="0" w:firstLine="993"/>
        <w:jc w:val="both"/>
        <w:rPr>
          <w:sz w:val="26"/>
          <w:szCs w:val="26"/>
          <w:u w:val="single"/>
        </w:rPr>
      </w:pPr>
      <w:r>
        <w:rPr>
          <w:sz w:val="26"/>
          <w:szCs w:val="26"/>
          <w:u w:val="single"/>
        </w:rPr>
        <w:t>Недостатки:</w:t>
      </w:r>
    </w:p>
    <w:p w:rsidR="00042CEB" w:rsidRDefault="0091235E" w:rsidP="00042CEB">
      <w:pPr>
        <w:pStyle w:val="af"/>
        <w:numPr>
          <w:ilvl w:val="0"/>
          <w:numId w:val="18"/>
        </w:numPr>
        <w:tabs>
          <w:tab w:val="left" w:pos="3270"/>
        </w:tabs>
        <w:spacing w:line="300" w:lineRule="auto"/>
        <w:jc w:val="both"/>
        <w:rPr>
          <w:sz w:val="26"/>
          <w:szCs w:val="26"/>
          <w:u w:val="single"/>
        </w:rPr>
      </w:pPr>
      <w:r>
        <w:rPr>
          <w:sz w:val="26"/>
          <w:szCs w:val="26"/>
        </w:rPr>
        <w:t>не учитывается время передачи данных по сети</w:t>
      </w:r>
    </w:p>
    <w:p w:rsidR="00164EE1" w:rsidRPr="00164EE1" w:rsidRDefault="00042CEB" w:rsidP="00164EE1">
      <w:pPr>
        <w:pStyle w:val="af"/>
        <w:numPr>
          <w:ilvl w:val="0"/>
          <w:numId w:val="18"/>
        </w:numPr>
        <w:tabs>
          <w:tab w:val="left" w:pos="3270"/>
        </w:tabs>
        <w:spacing w:line="300" w:lineRule="auto"/>
        <w:jc w:val="both"/>
        <w:rPr>
          <w:sz w:val="26"/>
          <w:szCs w:val="26"/>
          <w:u w:val="single"/>
        </w:rPr>
      </w:pPr>
      <w:r>
        <w:rPr>
          <w:sz w:val="26"/>
          <w:szCs w:val="26"/>
        </w:rPr>
        <w:t>сильное условие непротиворечивости не гарантируется к выполнению</w:t>
      </w:r>
    </w:p>
    <w:p w:rsidR="00164EE1" w:rsidRPr="00164EE1" w:rsidRDefault="00164EE1" w:rsidP="00164EE1">
      <w:pPr>
        <w:pStyle w:val="af"/>
        <w:numPr>
          <w:ilvl w:val="0"/>
          <w:numId w:val="18"/>
        </w:numPr>
        <w:tabs>
          <w:tab w:val="left" w:pos="3270"/>
        </w:tabs>
        <w:spacing w:line="300" w:lineRule="auto"/>
        <w:jc w:val="both"/>
        <w:rPr>
          <w:sz w:val="26"/>
          <w:szCs w:val="26"/>
          <w:u w:val="single"/>
        </w:rPr>
      </w:pPr>
      <w:r w:rsidRPr="00042CEB">
        <w:rPr>
          <w:i/>
          <w:sz w:val="26"/>
        </w:rPr>
        <w:t xml:space="preserve">Если </w:t>
      </w:r>
      <w:r w:rsidRPr="00042CEB">
        <w:rPr>
          <w:sz w:val="26"/>
          <w:szCs w:val="26"/>
        </w:rPr>
        <w:t>А → В</w:t>
      </w:r>
      <w:r w:rsidRPr="00042CEB">
        <w:rPr>
          <w:sz w:val="26"/>
        </w:rPr>
        <w:t>, то С(А) &lt; С(В)</w:t>
      </w:r>
    </w:p>
    <w:p w:rsidR="00FC1951" w:rsidRPr="00042CEB" w:rsidRDefault="001B1699" w:rsidP="00164EE1">
      <w:pPr>
        <w:pStyle w:val="af"/>
        <w:tabs>
          <w:tab w:val="left" w:pos="3270"/>
        </w:tabs>
        <w:spacing w:before="0" w:line="300" w:lineRule="auto"/>
        <w:ind w:left="1713"/>
        <w:jc w:val="both"/>
        <w:rPr>
          <w:sz w:val="26"/>
          <w:szCs w:val="26"/>
          <w:u w:val="single"/>
        </w:rPr>
      </w:pPr>
      <w:r w:rsidRPr="00164EE1">
        <w:br w:type="page"/>
      </w:r>
    </w:p>
    <w:p w:rsidR="00FC1951" w:rsidRDefault="001B1699">
      <w:pPr>
        <w:tabs>
          <w:tab w:val="left" w:pos="3270"/>
        </w:tabs>
        <w:spacing w:line="300" w:lineRule="auto"/>
        <w:rPr>
          <w:b/>
          <w:i/>
          <w:sz w:val="40"/>
        </w:rPr>
      </w:pPr>
      <w:r>
        <w:rPr>
          <w:b/>
          <w:i/>
          <w:sz w:val="40"/>
        </w:rPr>
        <w:lastRenderedPageBreak/>
        <w:t xml:space="preserve">5  Архитектура ядра </w:t>
      </w:r>
      <w:r>
        <w:rPr>
          <w:b/>
          <w:i/>
          <w:sz w:val="40"/>
          <w:lang w:val="en-US"/>
        </w:rPr>
        <w:t>Linux</w:t>
      </w:r>
    </w:p>
    <w:p w:rsidR="00FC1951" w:rsidRDefault="001B1699">
      <w:pPr>
        <w:tabs>
          <w:tab w:val="left" w:pos="3270"/>
        </w:tabs>
        <w:spacing w:line="300" w:lineRule="auto"/>
        <w:ind w:firstLine="993"/>
        <w:jc w:val="both"/>
        <w:rPr>
          <w:sz w:val="26"/>
          <w:szCs w:val="26"/>
        </w:rPr>
      </w:pPr>
      <w:r>
        <w:rPr>
          <w:i/>
          <w:sz w:val="26"/>
          <w:szCs w:val="26"/>
        </w:rPr>
        <w:t xml:space="preserve">Ядро </w:t>
      </w:r>
      <w:r>
        <w:rPr>
          <w:i/>
          <w:sz w:val="26"/>
          <w:szCs w:val="26"/>
          <w:lang w:val="en-US"/>
        </w:rPr>
        <w:t>Linux</w:t>
      </w:r>
      <w:r>
        <w:rPr>
          <w:i/>
          <w:sz w:val="26"/>
          <w:szCs w:val="26"/>
        </w:rPr>
        <w:t xml:space="preserve"> - это программное обеспечение, которое предоставляет базовые функции для всех остальных частей операционной системы, занимается управлением аппаратурой и распределяет системные ресурсы</w:t>
      </w:r>
      <m:oMath>
        <m:sSup>
          <m:sSupPr>
            <m:ctrlPr>
              <w:rPr>
                <w:rFonts w:ascii="Cambria Math" w:hAnsi="Cambria Math"/>
              </w:rPr>
            </m:ctrlPr>
          </m:sSupPr>
          <m:e>
            <m:r>
              <w:rPr>
                <w:rFonts w:ascii="Cambria Math" w:hAnsi="Cambria Math"/>
              </w:rPr>
              <m:t>.</m:t>
            </m:r>
          </m:e>
          <m:sup>
            <m:d>
              <m:dPr>
                <m:begChr m:val="["/>
                <m:endChr m:val="]"/>
                <m:ctrlPr>
                  <w:rPr>
                    <w:rFonts w:ascii="Cambria Math" w:hAnsi="Cambria Math"/>
                  </w:rPr>
                </m:ctrlPr>
              </m:dPr>
              <m:e>
                <m:r>
                  <w:rPr>
                    <w:rFonts w:ascii="Cambria Math" w:hAnsi="Cambria Math"/>
                  </w:rPr>
                  <m:t>5</m:t>
                </m:r>
              </m:e>
            </m:d>
          </m:sup>
        </m:sSup>
      </m:oMath>
      <w:r>
        <w:rPr>
          <w:i/>
          <w:sz w:val="26"/>
          <w:szCs w:val="26"/>
        </w:rPr>
        <w:t xml:space="preserve"> </w:t>
      </w:r>
      <w:r>
        <w:rPr>
          <w:sz w:val="26"/>
          <w:szCs w:val="26"/>
        </w:rPr>
        <w:t xml:space="preserve">Ядро имеет доступ ко всем областям защищенной памяти и полный доступ к аппаратному обеспечению. Состояние системы, в котором находится ядро, и область памяти, в которой оно расположено,  вместе называются </w:t>
      </w:r>
      <w:r>
        <w:rPr>
          <w:i/>
          <w:sz w:val="26"/>
          <w:szCs w:val="26"/>
        </w:rPr>
        <w:t>пространством ядра</w:t>
      </w:r>
      <w:r>
        <w:rPr>
          <w:sz w:val="26"/>
          <w:szCs w:val="26"/>
        </w:rPr>
        <w:t xml:space="preserve">. Прикладные программы, работающие в системе, взаимодействуют с ядром посредством интерфейса </w:t>
      </w:r>
      <w:r>
        <w:rPr>
          <w:i/>
          <w:sz w:val="26"/>
          <w:szCs w:val="26"/>
        </w:rPr>
        <w:t>системных вызовов</w:t>
      </w:r>
      <w:r>
        <w:rPr>
          <w:sz w:val="26"/>
          <w:szCs w:val="26"/>
        </w:rPr>
        <w:t>.</w:t>
      </w:r>
      <w:r>
        <w:rPr>
          <w:noProof/>
          <w:sz w:val="26"/>
          <w:szCs w:val="26"/>
          <w:lang w:eastAsia="ru-RU"/>
        </w:rPr>
        <w:drawing>
          <wp:anchor distT="0" distB="0" distL="114300" distR="114300" simplePos="0" relativeHeight="2" behindDoc="0" locked="0" layoutInCell="1" allowOverlap="1">
            <wp:simplePos x="0" y="0"/>
            <wp:positionH relativeFrom="column">
              <wp:posOffset>-89535</wp:posOffset>
            </wp:positionH>
            <wp:positionV relativeFrom="paragraph">
              <wp:posOffset>2080260</wp:posOffset>
            </wp:positionV>
            <wp:extent cx="5943600" cy="4533900"/>
            <wp:effectExtent l="0" t="0" r="0" b="0"/>
            <wp:wrapSquare wrapText="bothSides"/>
            <wp:docPr id="2" name="Picture" descr="D:\Предметы\Курсовая\Архитектура яд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Предметы\Курсовая\Архитектура ядра.png"/>
                    <pic:cNvPicPr>
                      <a:picLocks noChangeAspect="1" noChangeArrowheads="1"/>
                    </pic:cNvPicPr>
                  </pic:nvPicPr>
                  <pic:blipFill>
                    <a:blip r:embed="rId15" cstate="print"/>
                    <a:stretch>
                      <a:fillRect/>
                    </a:stretch>
                  </pic:blipFill>
                  <pic:spPr bwMode="auto">
                    <a:xfrm>
                      <a:off x="0" y="0"/>
                      <a:ext cx="5943600" cy="4533900"/>
                    </a:xfrm>
                    <a:prstGeom prst="rect">
                      <a:avLst/>
                    </a:prstGeom>
                    <a:noFill/>
                    <a:ln w="9525">
                      <a:noFill/>
                      <a:miter lim="800000"/>
                      <a:headEnd/>
                      <a:tailEnd/>
                    </a:ln>
                  </pic:spPr>
                </pic:pic>
              </a:graphicData>
            </a:graphic>
          </wp:anchor>
        </w:drawing>
      </w:r>
    </w:p>
    <w:p w:rsidR="00FC1951" w:rsidRDefault="001B1699" w:rsidP="00456EA9">
      <w:pPr>
        <w:tabs>
          <w:tab w:val="left" w:pos="3270"/>
        </w:tabs>
        <w:spacing w:line="300" w:lineRule="auto"/>
        <w:ind w:firstLine="993"/>
        <w:jc w:val="both"/>
        <w:rPr>
          <w:rFonts w:eastAsiaTheme="minorEastAsia"/>
        </w:rPr>
      </w:pPr>
      <w:r>
        <w:rPr>
          <w:sz w:val="26"/>
          <w:szCs w:val="26"/>
        </w:rPr>
        <w:t xml:space="preserve">В </w:t>
      </w:r>
      <w:r>
        <w:rPr>
          <w:sz w:val="26"/>
          <w:szCs w:val="26"/>
          <w:lang w:val="en-US"/>
        </w:rPr>
        <w:t>Linux</w:t>
      </w:r>
      <w:r>
        <w:rPr>
          <w:sz w:val="26"/>
          <w:szCs w:val="26"/>
        </w:rPr>
        <w:t xml:space="preserve"> поддерживается возможность динамической загрузки в ядро внешних бинарных файлов - модулей ядра, которые так же динамически могут выгружаться из него. После загрузки модуль размещается и работает в пространстве ядра. Для работы с аппаратурой используется особый вид модулей - </w:t>
      </w:r>
      <w:r>
        <w:rPr>
          <w:i/>
          <w:sz w:val="26"/>
          <w:szCs w:val="26"/>
        </w:rPr>
        <w:t>драйверы устройств</w:t>
      </w:r>
      <w:r>
        <w:rPr>
          <w:sz w:val="26"/>
          <w:szCs w:val="26"/>
        </w:rPr>
        <w:t>. Драйвер предназначен для того, чтоб скрыть детали работы его устройства, и предоставить некоторый программный интерфейс для работы с устройством</w:t>
      </w:r>
      <m:oMath>
        <m:sSup>
          <m:sSupPr>
            <m:ctrlPr>
              <w:rPr>
                <w:rFonts w:ascii="Cambria Math" w:hAnsi="Cambria Math"/>
              </w:rPr>
            </m:ctrlPr>
          </m:sSupPr>
          <m:e>
            <m:r>
              <w:rPr>
                <w:rFonts w:ascii="Cambria Math" w:hAnsi="Cambria Math"/>
              </w:rPr>
              <m:t>.</m:t>
            </m:r>
          </m:e>
          <m:sup>
            <m:d>
              <m:dPr>
                <m:begChr m:val="["/>
                <m:endChr m:val="]"/>
                <m:ctrlPr>
                  <w:rPr>
                    <w:rFonts w:ascii="Cambria Math" w:hAnsi="Cambria Math"/>
                  </w:rPr>
                </m:ctrlPr>
              </m:dPr>
              <m:e>
                <m:r>
                  <w:rPr>
                    <w:rFonts w:ascii="Cambria Math" w:hAnsi="Cambria Math"/>
                  </w:rPr>
                  <m:t>4</m:t>
                </m:r>
              </m:e>
            </m:d>
          </m:sup>
        </m:sSup>
      </m:oMath>
    </w:p>
    <w:p w:rsidR="001B3890" w:rsidRDefault="001B3890">
      <w:pPr>
        <w:tabs>
          <w:tab w:val="left" w:pos="3270"/>
        </w:tabs>
        <w:spacing w:line="300" w:lineRule="auto"/>
        <w:ind w:firstLine="993"/>
        <w:jc w:val="both"/>
        <w:rPr>
          <w:rFonts w:eastAsiaTheme="minorEastAsia"/>
          <w:sz w:val="26"/>
          <w:szCs w:val="26"/>
        </w:rPr>
      </w:pPr>
    </w:p>
    <w:p w:rsidR="001B3890" w:rsidRPr="001F699E" w:rsidRDefault="001B3890">
      <w:pPr>
        <w:tabs>
          <w:tab w:val="left" w:pos="3270"/>
        </w:tabs>
        <w:spacing w:line="300" w:lineRule="auto"/>
        <w:ind w:firstLine="993"/>
        <w:jc w:val="both"/>
        <w:rPr>
          <w:rFonts w:eastAsiaTheme="minorEastAsia"/>
          <w:sz w:val="26"/>
          <w:szCs w:val="26"/>
        </w:rPr>
      </w:pPr>
      <w:r>
        <w:rPr>
          <w:rFonts w:eastAsiaTheme="minorEastAsia"/>
          <w:sz w:val="26"/>
          <w:szCs w:val="26"/>
        </w:rPr>
        <w:lastRenderedPageBreak/>
        <w:t xml:space="preserve">Будучи состоящим из динамически загружаемых и выгружаемых модулей, ядро является объектной системой. Проводя аналогию с объектно-ориентированным программированием, модули являются реализациями классов, и драйверы в том числе. При загрузке драйвера в ядро, он </w:t>
      </w:r>
      <w:r w:rsidRPr="001B3890">
        <w:rPr>
          <w:rFonts w:eastAsiaTheme="minorEastAsia"/>
          <w:i/>
          <w:sz w:val="26"/>
          <w:szCs w:val="26"/>
        </w:rPr>
        <w:t>инициализируется</w:t>
      </w:r>
      <w:r>
        <w:rPr>
          <w:rFonts w:eastAsiaTheme="minorEastAsia"/>
          <w:sz w:val="26"/>
          <w:szCs w:val="26"/>
        </w:rPr>
        <w:t xml:space="preserve"> - создает некоторый объект, хранящий информацию о поддерживаемых устройствах, и регистрирует его в ядре. Затем при каждом обнаружении нового устройства ядро вызывает его драйвер, чтобы он создал объект, хранящий служебную информацию об этом устройстве и зарегистрировал его в различных подсистемах ядра. Например, в подсистеме, организующей взаимодействие драйвера с </w:t>
      </w:r>
      <w:r w:rsidR="001F699E">
        <w:rPr>
          <w:rFonts w:eastAsiaTheme="minorEastAsia"/>
          <w:sz w:val="26"/>
          <w:szCs w:val="26"/>
        </w:rPr>
        <w:t xml:space="preserve">пользователем через файл-устройство или объекты в </w:t>
      </w:r>
      <w:r w:rsidR="001F699E">
        <w:rPr>
          <w:rFonts w:eastAsiaTheme="minorEastAsia"/>
          <w:i/>
          <w:sz w:val="26"/>
          <w:szCs w:val="26"/>
          <w:lang w:val="en-US"/>
        </w:rPr>
        <w:t>sysfs</w:t>
      </w:r>
      <w:r w:rsidR="001F699E" w:rsidRPr="001F699E">
        <w:rPr>
          <w:rFonts w:eastAsiaTheme="minorEastAsia"/>
          <w:i/>
          <w:sz w:val="26"/>
          <w:szCs w:val="26"/>
        </w:rPr>
        <w:t xml:space="preserve"> - </w:t>
      </w:r>
      <w:r w:rsidR="001F699E">
        <w:rPr>
          <w:rFonts w:eastAsiaTheme="minorEastAsia"/>
          <w:sz w:val="26"/>
          <w:szCs w:val="26"/>
        </w:rPr>
        <w:t xml:space="preserve">виртуальной файловой системе в ОС </w:t>
      </w:r>
      <w:r w:rsidR="001F699E">
        <w:rPr>
          <w:rFonts w:eastAsiaTheme="minorEastAsia"/>
          <w:sz w:val="26"/>
          <w:szCs w:val="26"/>
          <w:lang w:val="en-US"/>
        </w:rPr>
        <w:t>Linux</w:t>
      </w:r>
      <w:r w:rsidR="001F699E">
        <w:rPr>
          <w:rFonts w:eastAsiaTheme="minorEastAsia"/>
          <w:sz w:val="26"/>
          <w:szCs w:val="26"/>
        </w:rPr>
        <w:t>.</w:t>
      </w:r>
    </w:p>
    <w:p w:rsidR="00635337" w:rsidRDefault="001B1699">
      <w:pPr>
        <w:tabs>
          <w:tab w:val="left" w:pos="3270"/>
        </w:tabs>
        <w:spacing w:line="300" w:lineRule="auto"/>
        <w:ind w:firstLine="993"/>
        <w:jc w:val="both"/>
        <w:rPr>
          <w:sz w:val="26"/>
          <w:szCs w:val="26"/>
        </w:rPr>
      </w:pPr>
      <w:ins w:id="36" w:author="Alexander  Gerasiov" w:date="2015-04-28T13:25:00Z">
        <w:r>
          <w:rPr>
            <w:sz w:val="26"/>
            <w:szCs w:val="26"/>
          </w:rPr>
          <w:commentReference w:id="37"/>
        </w:r>
      </w:ins>
      <w:r>
        <w:rPr>
          <w:sz w:val="26"/>
          <w:szCs w:val="26"/>
        </w:rPr>
        <w:t xml:space="preserve">При разработке модулей ядра иногда получается, что у нескольких модулей появляется некоторая общая функциональность, которую удобно выделить в отдельный модуль - </w:t>
      </w:r>
      <w:r>
        <w:rPr>
          <w:i/>
          <w:sz w:val="26"/>
          <w:szCs w:val="26"/>
        </w:rPr>
        <w:t>подсистему</w:t>
      </w:r>
      <w:r>
        <w:rPr>
          <w:sz w:val="26"/>
          <w:szCs w:val="26"/>
        </w:rPr>
        <w:t xml:space="preserve">. </w:t>
      </w:r>
      <w:ins w:id="38" w:author="Alexander  Gerasiov" w:date="2015-04-28T13:39:00Z">
        <w:r>
          <w:rPr>
            <w:sz w:val="26"/>
            <w:szCs w:val="26"/>
          </w:rPr>
          <w:commentReference w:id="39"/>
        </w:r>
      </w:ins>
      <w:r w:rsidR="001F699E">
        <w:rPr>
          <w:sz w:val="26"/>
          <w:szCs w:val="26"/>
        </w:rPr>
        <w:t>Подсистема может</w:t>
      </w:r>
      <w:r w:rsidR="00635337">
        <w:rPr>
          <w:sz w:val="26"/>
          <w:szCs w:val="26"/>
        </w:rPr>
        <w:t xml:space="preserve"> быть одного из двух видов:</w:t>
      </w:r>
    </w:p>
    <w:p w:rsidR="00635337" w:rsidRDefault="001F699E" w:rsidP="00635337">
      <w:pPr>
        <w:pStyle w:val="af"/>
        <w:numPr>
          <w:ilvl w:val="0"/>
          <w:numId w:val="7"/>
        </w:numPr>
        <w:tabs>
          <w:tab w:val="left" w:pos="3270"/>
        </w:tabs>
        <w:spacing w:line="300" w:lineRule="auto"/>
        <w:jc w:val="both"/>
        <w:rPr>
          <w:sz w:val="26"/>
          <w:szCs w:val="26"/>
        </w:rPr>
      </w:pPr>
      <w:r w:rsidRPr="00635337">
        <w:rPr>
          <w:sz w:val="26"/>
          <w:szCs w:val="26"/>
        </w:rPr>
        <w:t>реализо</w:t>
      </w:r>
      <w:r w:rsidR="00166418" w:rsidRPr="00635337">
        <w:rPr>
          <w:sz w:val="26"/>
          <w:szCs w:val="26"/>
        </w:rPr>
        <w:t>вы</w:t>
      </w:r>
      <w:r w:rsidRPr="00635337">
        <w:rPr>
          <w:sz w:val="26"/>
          <w:szCs w:val="26"/>
        </w:rPr>
        <w:t>вать некоторый обобщенный интерфейс для пользователя и вызывать драйвер только для</w:t>
      </w:r>
      <w:r w:rsidR="00635337">
        <w:rPr>
          <w:sz w:val="26"/>
          <w:szCs w:val="26"/>
        </w:rPr>
        <w:t xml:space="preserve"> взаимодействия с устройствами.</w:t>
      </w:r>
    </w:p>
    <w:p w:rsidR="00DE2013" w:rsidRPr="00DE2013" w:rsidRDefault="00635337" w:rsidP="00DE2013">
      <w:pPr>
        <w:pStyle w:val="af"/>
        <w:numPr>
          <w:ilvl w:val="0"/>
          <w:numId w:val="7"/>
        </w:numPr>
        <w:tabs>
          <w:tab w:val="left" w:pos="3270"/>
        </w:tabs>
        <w:spacing w:line="300" w:lineRule="auto"/>
        <w:jc w:val="both"/>
        <w:rPr>
          <w:sz w:val="26"/>
          <w:szCs w:val="26"/>
        </w:rPr>
      </w:pPr>
      <w:r>
        <w:rPr>
          <w:sz w:val="26"/>
          <w:szCs w:val="26"/>
        </w:rPr>
        <w:t>являться служебной подсистемой - предоставлять любому использующему ее модулю некоторую функциональность.</w:t>
      </w:r>
      <w:r w:rsidR="00DE2013">
        <w:rPr>
          <w:sz w:val="26"/>
          <w:szCs w:val="26"/>
        </w:rPr>
        <w:t xml:space="preserve"> Например, сетевая подсистема </w:t>
      </w:r>
      <w:r w:rsidR="00DE2013">
        <w:rPr>
          <w:sz w:val="26"/>
          <w:szCs w:val="26"/>
          <w:lang w:val="en-US"/>
        </w:rPr>
        <w:t>Linux</w:t>
      </w:r>
      <w:r w:rsidR="00DE2013" w:rsidRPr="00DE2013">
        <w:rPr>
          <w:sz w:val="26"/>
          <w:szCs w:val="26"/>
        </w:rPr>
        <w:t xml:space="preserve"> </w:t>
      </w:r>
      <w:r w:rsidR="00DE2013" w:rsidRPr="00DE2013">
        <w:rPr>
          <w:i/>
          <w:sz w:val="26"/>
          <w:szCs w:val="26"/>
        </w:rPr>
        <w:t>(</w:t>
      </w:r>
      <w:r w:rsidR="00DE2013">
        <w:rPr>
          <w:i/>
          <w:sz w:val="26"/>
          <w:szCs w:val="26"/>
          <w:lang w:val="en-US"/>
        </w:rPr>
        <w:t>Linux</w:t>
      </w:r>
      <w:r w:rsidR="00DE2013" w:rsidRPr="00DE2013">
        <w:rPr>
          <w:i/>
          <w:sz w:val="26"/>
          <w:szCs w:val="26"/>
        </w:rPr>
        <w:t xml:space="preserve"> </w:t>
      </w:r>
      <w:r w:rsidR="00DE2013">
        <w:rPr>
          <w:i/>
          <w:sz w:val="26"/>
          <w:szCs w:val="26"/>
          <w:lang w:val="en-US"/>
        </w:rPr>
        <w:t>Networking</w:t>
      </w:r>
      <w:r w:rsidR="00DE2013" w:rsidRPr="00DE2013">
        <w:rPr>
          <w:i/>
          <w:sz w:val="26"/>
          <w:szCs w:val="26"/>
        </w:rPr>
        <w:t xml:space="preserve"> </w:t>
      </w:r>
      <w:r w:rsidR="00DE2013">
        <w:rPr>
          <w:i/>
          <w:sz w:val="26"/>
          <w:szCs w:val="26"/>
          <w:lang w:val="en-US"/>
        </w:rPr>
        <w:t>Subsystem</w:t>
      </w:r>
      <w:r w:rsidR="00DE2013" w:rsidRPr="00DE2013">
        <w:rPr>
          <w:i/>
          <w:sz w:val="26"/>
          <w:szCs w:val="26"/>
        </w:rPr>
        <w:t>)</w:t>
      </w:r>
      <m:oMath>
        <m:sSup>
          <m:sSupPr>
            <m:ctrlPr>
              <w:rPr>
                <w:rFonts w:ascii="Cambria Math" w:hAnsi="Cambria Math"/>
                <w:i/>
                <w:sz w:val="26"/>
                <w:szCs w:val="26"/>
                <w:lang w:val="en-US"/>
              </w:rPr>
            </m:ctrlPr>
          </m:sSupPr>
          <m:e>
            <m:r>
              <w:rPr>
                <w:rFonts w:ascii="Cambria Math" w:hAnsi="Cambria Math"/>
                <w:sz w:val="26"/>
                <w:szCs w:val="26"/>
              </w:rPr>
              <m:t>,</m:t>
            </m:r>
          </m:e>
          <m:sup>
            <m:r>
              <m:rPr>
                <m:sty m:val="bi"/>
              </m:rPr>
              <w:rPr>
                <w:rFonts w:ascii="Cambria Math" w:hAnsi="Cambria Math"/>
                <w:sz w:val="26"/>
                <w:szCs w:val="26"/>
              </w:rPr>
              <m:t>[</m:t>
            </m:r>
            <m:r>
              <m:rPr>
                <m:sty m:val="bi"/>
              </m:rPr>
              <w:rPr>
                <w:rFonts w:ascii="Cambria Math" w:hAnsi="Cambria Math"/>
                <w:sz w:val="26"/>
                <w:szCs w:val="26"/>
                <w:lang w:val="en-US"/>
              </w:rPr>
              <m:t>6</m:t>
            </m:r>
            <m:r>
              <m:rPr>
                <m:sty m:val="bi"/>
              </m:rPr>
              <w:rPr>
                <w:rFonts w:ascii="Cambria Math" w:hAnsi="Cambria Math"/>
                <w:sz w:val="26"/>
                <w:szCs w:val="26"/>
              </w:rPr>
              <m:t>]</m:t>
            </m:r>
          </m:sup>
        </m:sSup>
      </m:oMath>
      <w:r w:rsidR="00DE2013">
        <w:rPr>
          <w:rFonts w:eastAsiaTheme="minorEastAsia"/>
          <w:sz w:val="26"/>
          <w:szCs w:val="26"/>
        </w:rPr>
        <w:t xml:space="preserve"> предоставляющая функционал для работы с сетью через сетевые адаптеры</w:t>
      </w:r>
      <w:r w:rsidR="00DE2013" w:rsidRPr="00DE2013">
        <w:rPr>
          <w:rFonts w:eastAsiaTheme="minorEastAsia"/>
          <w:sz w:val="26"/>
          <w:szCs w:val="26"/>
        </w:rPr>
        <w:t>.</w:t>
      </w:r>
    </w:p>
    <w:p w:rsidR="00FC1951" w:rsidRPr="00635337" w:rsidRDefault="001B1699" w:rsidP="00635337">
      <w:pPr>
        <w:pStyle w:val="af"/>
        <w:tabs>
          <w:tab w:val="left" w:pos="3270"/>
        </w:tabs>
        <w:spacing w:line="300" w:lineRule="auto"/>
        <w:ind w:left="0"/>
        <w:jc w:val="both"/>
        <w:rPr>
          <w:sz w:val="26"/>
          <w:szCs w:val="26"/>
        </w:rPr>
      </w:pPr>
      <w:r w:rsidRPr="00635337">
        <w:rPr>
          <w:sz w:val="26"/>
          <w:szCs w:val="26"/>
        </w:rPr>
        <w:t>В данной работе мы рассмотрим решение задачи синхронизации часов, выпо</w:t>
      </w:r>
      <w:r w:rsidR="00635337">
        <w:rPr>
          <w:sz w:val="26"/>
          <w:szCs w:val="26"/>
        </w:rPr>
        <w:t>лненное в виде подсистемы второго типа.</w:t>
      </w:r>
    </w:p>
    <w:p w:rsidR="00FC1951" w:rsidRDefault="001B1699">
      <w:pPr>
        <w:rPr>
          <w:sz w:val="26"/>
          <w:szCs w:val="26"/>
        </w:rPr>
      </w:pPr>
      <w:r>
        <w:br w:type="page"/>
      </w:r>
    </w:p>
    <w:p w:rsidR="00FC1951" w:rsidRDefault="001B1699">
      <w:pPr>
        <w:tabs>
          <w:tab w:val="left" w:pos="3270"/>
        </w:tabs>
        <w:spacing w:line="300" w:lineRule="auto"/>
      </w:pPr>
      <w:r>
        <w:rPr>
          <w:b/>
          <w:i/>
          <w:sz w:val="40"/>
        </w:rPr>
        <w:lastRenderedPageBreak/>
        <w:t xml:space="preserve">6 </w:t>
      </w:r>
      <w:commentRangeStart w:id="40"/>
      <w:r>
        <w:rPr>
          <w:b/>
          <w:i/>
          <w:sz w:val="40"/>
        </w:rPr>
        <w:t xml:space="preserve"> Описание программной реализации</w:t>
      </w:r>
      <w:commentRangeEnd w:id="40"/>
      <w:ins w:id="41" w:author="Alexander  Gerasiov" w:date="2015-04-28T13:42:00Z">
        <w:r>
          <w:commentReference w:id="40"/>
        </w:r>
      </w:ins>
    </w:p>
    <w:p w:rsidR="00FC1951" w:rsidRDefault="001B1699">
      <w:pPr>
        <w:tabs>
          <w:tab w:val="left" w:pos="3270"/>
        </w:tabs>
        <w:spacing w:line="300" w:lineRule="auto"/>
        <w:ind w:firstLine="993"/>
        <w:jc w:val="both"/>
        <w:rPr>
          <w:b/>
          <w:i/>
          <w:sz w:val="32"/>
          <w:szCs w:val="26"/>
        </w:rPr>
      </w:pPr>
      <w:r>
        <w:rPr>
          <w:b/>
          <w:i/>
          <w:sz w:val="32"/>
          <w:szCs w:val="26"/>
        </w:rPr>
        <w:t>6.1 Общий принцип работы</w:t>
      </w:r>
    </w:p>
    <w:p w:rsidR="00FC1951" w:rsidRDefault="00DE2013">
      <w:pPr>
        <w:tabs>
          <w:tab w:val="left" w:pos="3270"/>
        </w:tabs>
        <w:spacing w:line="300" w:lineRule="auto"/>
        <w:ind w:firstLine="992"/>
        <w:jc w:val="both"/>
        <w:rPr>
          <w:sz w:val="26"/>
          <w:szCs w:val="26"/>
        </w:rPr>
      </w:pPr>
      <w:r>
        <w:rPr>
          <w:sz w:val="26"/>
          <w:szCs w:val="26"/>
        </w:rPr>
        <w:t xml:space="preserve">Алгоритм реализован в виде подсистемы ядра </w:t>
      </w:r>
      <w:r>
        <w:rPr>
          <w:sz w:val="26"/>
          <w:szCs w:val="26"/>
          <w:lang w:val="en-US"/>
        </w:rPr>
        <w:t>Linux</w:t>
      </w:r>
      <w:r>
        <w:rPr>
          <w:sz w:val="26"/>
          <w:szCs w:val="26"/>
        </w:rPr>
        <w:t>, предоставляющей функционал различным драйверам для синхронизации часов их устройств. П</w:t>
      </w:r>
      <w:r w:rsidR="001B1699">
        <w:rPr>
          <w:sz w:val="26"/>
          <w:szCs w:val="26"/>
        </w:rPr>
        <w:t xml:space="preserve">одсистема представляет из себя управляющий сервер, к которому могут подключаться </w:t>
      </w:r>
      <w:r>
        <w:rPr>
          <w:sz w:val="26"/>
          <w:szCs w:val="26"/>
        </w:rPr>
        <w:t>драйверы устройств.</w:t>
      </w:r>
    </w:p>
    <w:p w:rsidR="00FC1951" w:rsidRDefault="001B1699">
      <w:pPr>
        <w:spacing w:line="300" w:lineRule="auto"/>
        <w:ind w:firstLine="992"/>
        <w:jc w:val="both"/>
        <w:rPr>
          <w:sz w:val="26"/>
          <w:szCs w:val="26"/>
        </w:rPr>
      </w:pPr>
      <w:r>
        <w:rPr>
          <w:sz w:val="26"/>
          <w:szCs w:val="26"/>
        </w:rPr>
        <w:t xml:space="preserve">Каждый подключенный </w:t>
      </w:r>
      <w:r w:rsidR="00DE2013">
        <w:rPr>
          <w:sz w:val="26"/>
          <w:szCs w:val="26"/>
        </w:rPr>
        <w:t>драйвер</w:t>
      </w:r>
      <w:r>
        <w:rPr>
          <w:sz w:val="26"/>
          <w:szCs w:val="26"/>
        </w:rPr>
        <w:t xml:space="preserve"> должен включать в себя заголовочный файл, где определены функции для взаимодействия с подсистемой.</w:t>
      </w:r>
      <w:r w:rsidR="002F3662">
        <w:rPr>
          <w:sz w:val="26"/>
          <w:szCs w:val="26"/>
        </w:rPr>
        <w:t xml:space="preserve"> Для регистрации в подсистеме нового устройства</w:t>
      </w:r>
      <w:r>
        <w:rPr>
          <w:sz w:val="26"/>
          <w:szCs w:val="26"/>
        </w:rPr>
        <w:t xml:space="preserve"> </w:t>
      </w:r>
      <w:r w:rsidR="002F3662">
        <w:rPr>
          <w:sz w:val="26"/>
          <w:szCs w:val="26"/>
        </w:rPr>
        <w:t>его драйвер</w:t>
      </w:r>
      <w:r>
        <w:rPr>
          <w:sz w:val="26"/>
          <w:szCs w:val="26"/>
        </w:rPr>
        <w:t xml:space="preserve"> </w:t>
      </w:r>
      <w:r w:rsidR="002F3662">
        <w:rPr>
          <w:sz w:val="26"/>
          <w:szCs w:val="26"/>
        </w:rPr>
        <w:t>заполняет структуру с информацией об этом устройстве и посылает в подсистему запрос на регистрацию, после принятия которого драйвер может</w:t>
      </w:r>
      <w:r>
        <w:rPr>
          <w:sz w:val="26"/>
          <w:szCs w:val="26"/>
        </w:rPr>
        <w:t xml:space="preserve"> транслировать </w:t>
      </w:r>
      <w:r w:rsidR="002F3662">
        <w:rPr>
          <w:sz w:val="26"/>
          <w:szCs w:val="26"/>
        </w:rPr>
        <w:t>локальное время устройства</w:t>
      </w:r>
      <w:r>
        <w:rPr>
          <w:sz w:val="26"/>
          <w:szCs w:val="26"/>
        </w:rPr>
        <w:t xml:space="preserve"> во </w:t>
      </w:r>
      <w:r w:rsidR="002F3662">
        <w:rPr>
          <w:sz w:val="26"/>
          <w:szCs w:val="26"/>
        </w:rPr>
        <w:t>время, соответствующее эталонному.</w:t>
      </w:r>
    </w:p>
    <w:p w:rsidR="00FC1951" w:rsidRDefault="00FC1951">
      <w:pPr>
        <w:spacing w:line="300" w:lineRule="auto"/>
        <w:ind w:firstLine="992"/>
        <w:jc w:val="both"/>
        <w:rPr>
          <w:sz w:val="26"/>
          <w:szCs w:val="26"/>
        </w:rPr>
      </w:pPr>
    </w:p>
    <w:p w:rsidR="00FC1951" w:rsidRDefault="001B1699">
      <w:pPr>
        <w:tabs>
          <w:tab w:val="left" w:pos="3270"/>
        </w:tabs>
        <w:spacing w:line="300" w:lineRule="auto"/>
        <w:ind w:firstLine="993"/>
        <w:jc w:val="both"/>
      </w:pPr>
      <w:r>
        <w:rPr>
          <w:b/>
          <w:i/>
          <w:sz w:val="32"/>
          <w:szCs w:val="26"/>
        </w:rPr>
        <w:t>6.2 Описание реализации подсистемы</w:t>
      </w:r>
    </w:p>
    <w:p w:rsidR="002F3662" w:rsidRDefault="001B1699">
      <w:pPr>
        <w:tabs>
          <w:tab w:val="left" w:pos="3270"/>
        </w:tabs>
        <w:spacing w:line="300" w:lineRule="auto"/>
        <w:ind w:firstLine="993"/>
        <w:jc w:val="both"/>
        <w:rPr>
          <w:sz w:val="26"/>
          <w:szCs w:val="26"/>
        </w:rPr>
      </w:pPr>
      <w:r>
        <w:rPr>
          <w:sz w:val="26"/>
          <w:szCs w:val="26"/>
        </w:rPr>
        <w:t xml:space="preserve">Подсистему необходимо загрузить в ядро прежде, чем к ней попытается подключиться хотя бы один узел. </w:t>
      </w:r>
      <w:r w:rsidR="002F3662">
        <w:rPr>
          <w:sz w:val="26"/>
          <w:szCs w:val="26"/>
        </w:rPr>
        <w:t xml:space="preserve">Сразу после загрузки подсистема готова принимать запросы на регистрацию новых устройств и </w:t>
      </w:r>
      <w:r w:rsidR="00817B25">
        <w:rPr>
          <w:sz w:val="26"/>
          <w:szCs w:val="26"/>
        </w:rPr>
        <w:t>на отключение уже подключенных.</w:t>
      </w:r>
    </w:p>
    <w:p w:rsidR="00817B25" w:rsidRDefault="00817B25">
      <w:pPr>
        <w:tabs>
          <w:tab w:val="left" w:pos="3270"/>
        </w:tabs>
        <w:spacing w:line="300" w:lineRule="auto"/>
        <w:ind w:firstLine="993"/>
        <w:jc w:val="both"/>
        <w:rPr>
          <w:sz w:val="26"/>
          <w:szCs w:val="26"/>
        </w:rPr>
      </w:pPr>
      <w:r>
        <w:rPr>
          <w:sz w:val="26"/>
          <w:szCs w:val="26"/>
        </w:rPr>
        <w:t>При получении запроса на регистрацию подсистема получает из него описание работы локальных часов устройства. Затем на основании этого описания для устройства запускается таймер, который при каждом срабатывании будет опрашивать устройство о значении его счетчика времени, и обновлять параметры, используемые для пересчета времени.</w:t>
      </w:r>
    </w:p>
    <w:p w:rsidR="00817B25" w:rsidRDefault="00817B25">
      <w:pPr>
        <w:tabs>
          <w:tab w:val="left" w:pos="3270"/>
        </w:tabs>
        <w:spacing w:line="300" w:lineRule="auto"/>
        <w:ind w:firstLine="993"/>
        <w:jc w:val="both"/>
        <w:rPr>
          <w:sz w:val="26"/>
          <w:szCs w:val="26"/>
        </w:rPr>
      </w:pPr>
      <w:r>
        <w:rPr>
          <w:sz w:val="26"/>
          <w:szCs w:val="26"/>
        </w:rPr>
        <w:t>После регистрации, устройство может конвертировать свое время в эталонное</w:t>
      </w:r>
      <w:r w:rsidR="003A5462">
        <w:rPr>
          <w:sz w:val="26"/>
          <w:szCs w:val="26"/>
        </w:rPr>
        <w:t xml:space="preserve"> вызовом функции, реализующей следующую формулу:</w:t>
      </w:r>
    </w:p>
    <w:p w:rsidR="003A5462" w:rsidRPr="003A5462" w:rsidRDefault="003A5462">
      <w:pPr>
        <w:tabs>
          <w:tab w:val="left" w:pos="3270"/>
        </w:tabs>
        <w:spacing w:line="300" w:lineRule="auto"/>
        <w:ind w:firstLine="993"/>
        <w:jc w:val="both"/>
        <w:rPr>
          <w:rFonts w:eastAsiaTheme="minorEastAsia"/>
          <w:sz w:val="26"/>
          <w:szCs w:val="26"/>
          <w:lang w:val="en-US"/>
        </w:rPr>
      </w:pPr>
      <m:oMathPara>
        <m:oMath>
          <m:r>
            <w:rPr>
              <w:rFonts w:ascii="Cambria Math" w:hAnsi="Cambria Math"/>
              <w:sz w:val="26"/>
              <w:szCs w:val="26"/>
            </w:rPr>
            <m:t>result= α*source_time+</m:t>
          </m:r>
          <m:d>
            <m:dPr>
              <m:ctrlPr>
                <w:rPr>
                  <w:rFonts w:ascii="Cambria Math" w:hAnsi="Cambria Math"/>
                  <w:i/>
                  <w:sz w:val="26"/>
                  <w:szCs w:val="26"/>
                </w:rPr>
              </m:ctrlPr>
            </m:dPr>
            <m:e>
              <m:r>
                <w:rPr>
                  <w:rFonts w:ascii="Cambria Math" w:hAnsi="Cambria Math"/>
                  <w:sz w:val="26"/>
                  <w:szCs w:val="26"/>
                </w:rPr>
                <m:t>targe</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1</m:t>
                  </m:r>
                </m:sub>
              </m:sSub>
              <m:r>
                <w:rPr>
                  <w:rFonts w:ascii="Cambria Math" w:hAnsi="Cambria Math"/>
                  <w:sz w:val="26"/>
                  <w:szCs w:val="26"/>
                </w:rPr>
                <m:t>-α*sourc</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1</m:t>
                  </m:r>
                </m:sub>
              </m:sSub>
            </m:e>
          </m:d>
        </m:oMath>
      </m:oMathPara>
    </w:p>
    <w:p w:rsidR="008369EA" w:rsidRPr="008369EA" w:rsidRDefault="003A5462">
      <w:pPr>
        <w:tabs>
          <w:tab w:val="left" w:pos="3270"/>
        </w:tabs>
        <w:spacing w:line="300" w:lineRule="auto"/>
        <w:ind w:firstLine="993"/>
        <w:jc w:val="both"/>
        <w:rPr>
          <w:rFonts w:eastAsiaTheme="minorEastAsia"/>
          <w:i/>
          <w:sz w:val="26"/>
          <w:szCs w:val="26"/>
        </w:rPr>
      </w:pPr>
      <m:oMathPara>
        <m:oMath>
          <m:r>
            <w:rPr>
              <w:rFonts w:ascii="Cambria Math" w:eastAsiaTheme="minorEastAsia" w:hAnsi="Cambria Math"/>
              <w:sz w:val="26"/>
              <w:szCs w:val="26"/>
            </w:rPr>
            <m:t xml:space="preserve">где </m:t>
          </m:r>
          <m:r>
            <w:rPr>
              <w:rFonts w:ascii="Cambria Math" w:eastAsiaTheme="minorEastAsia" w:hAnsi="Cambria Math"/>
              <w:sz w:val="26"/>
              <w:szCs w:val="26"/>
              <w:lang w:val="en-US"/>
            </w:rPr>
            <m:t>α</m:t>
          </m:r>
          <m:r>
            <w:rPr>
              <w:rFonts w:ascii="Cambria Math" w:eastAsiaTheme="minorEastAsia" w:hAnsi="Cambria Math"/>
              <w:sz w:val="26"/>
              <w:szCs w:val="26"/>
            </w:rPr>
            <m:t>=</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targe</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t</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r>
                <w:rPr>
                  <w:rFonts w:ascii="Cambria Math" w:eastAsiaTheme="minorEastAsia" w:hAnsi="Cambria Math"/>
                  <w:sz w:val="26"/>
                  <w:szCs w:val="26"/>
                  <w:lang w:val="en-US"/>
                </w:rPr>
                <m:t>targe</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t</m:t>
                  </m:r>
                </m:e>
                <m:sub>
                  <m:r>
                    <w:rPr>
                      <w:rFonts w:ascii="Cambria Math" w:eastAsiaTheme="minorEastAsia" w:hAnsi="Cambria Math"/>
                      <w:sz w:val="26"/>
                      <w:szCs w:val="26"/>
                    </w:rPr>
                    <m:t>2</m:t>
                  </m:r>
                </m:sub>
              </m:sSub>
            </m:num>
            <m:den>
              <m:r>
                <w:rPr>
                  <w:rFonts w:ascii="Cambria Math" w:eastAsiaTheme="minorEastAsia" w:hAnsi="Cambria Math"/>
                  <w:sz w:val="26"/>
                  <w:szCs w:val="26"/>
                  <w:lang w:val="en-US"/>
                </w:rPr>
                <m:t>sourc</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e</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r>
                <w:rPr>
                  <w:rFonts w:ascii="Cambria Math" w:eastAsiaTheme="minorEastAsia" w:hAnsi="Cambria Math"/>
                  <w:sz w:val="26"/>
                  <w:szCs w:val="26"/>
                  <w:lang w:val="en-US"/>
                </w:rPr>
                <m:t>sourc</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e</m:t>
                  </m:r>
                </m:e>
                <m:sub>
                  <m:r>
                    <w:rPr>
                      <w:rFonts w:ascii="Cambria Math" w:eastAsiaTheme="minorEastAsia" w:hAnsi="Cambria Math"/>
                      <w:sz w:val="26"/>
                      <w:szCs w:val="26"/>
                    </w:rPr>
                    <m:t>2</m:t>
                  </m:r>
                </m:sub>
              </m:sSub>
            </m:den>
          </m:f>
          <m:r>
            <m:rPr>
              <m:sty m:val="p"/>
            </m:rPr>
            <w:rPr>
              <w:rFonts w:ascii="Cambria Math" w:eastAsiaTheme="minorEastAsia" w:hAnsi="Cambria Math"/>
              <w:sz w:val="26"/>
              <w:szCs w:val="26"/>
            </w:rPr>
            <w:br/>
          </m:r>
        </m:oMath>
      </m:oMathPara>
      <m:oMath>
        <m:r>
          <w:rPr>
            <w:rFonts w:ascii="Cambria Math" w:eastAsiaTheme="minorEastAsia" w:hAnsi="Cambria Math"/>
            <w:sz w:val="26"/>
            <w:szCs w:val="26"/>
            <w:lang w:val="en-US"/>
          </w:rPr>
          <m:t>sourc</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e</m:t>
            </m:r>
          </m:e>
          <m:sub>
            <m:r>
              <w:rPr>
                <w:rFonts w:ascii="Cambria Math" w:eastAsiaTheme="minorEastAsia" w:hAnsi="Cambria Math"/>
                <w:sz w:val="26"/>
                <w:szCs w:val="26"/>
              </w:rPr>
              <m:t>1</m:t>
            </m:r>
          </m:sub>
        </m:sSub>
        <m:r>
          <w:rPr>
            <w:rFonts w:ascii="Cambria Math" w:eastAsiaTheme="minorEastAsia" w:hAnsi="Cambria Math"/>
            <w:sz w:val="26"/>
            <w:szCs w:val="26"/>
          </w:rPr>
          <m:t xml:space="preserve"> , </m:t>
        </m:r>
        <m:r>
          <w:rPr>
            <w:rFonts w:ascii="Cambria Math" w:eastAsiaTheme="minorEastAsia" w:hAnsi="Cambria Math"/>
            <w:sz w:val="26"/>
            <w:szCs w:val="26"/>
            <w:lang w:val="en-US"/>
          </w:rPr>
          <m:t>sourc</m:t>
        </m:r>
        <m:sSub>
          <m:sSubPr>
            <m:ctrlPr>
              <w:rPr>
                <w:rFonts w:ascii="Cambria Math" w:eastAsiaTheme="minorEastAsia" w:hAnsi="Cambria Math"/>
                <w:i/>
                <w:sz w:val="26"/>
                <w:szCs w:val="26"/>
              </w:rPr>
            </m:ctrlPr>
          </m:sSubPr>
          <m:e>
            <m:r>
              <w:rPr>
                <w:rFonts w:ascii="Cambria Math" w:eastAsiaTheme="minorEastAsia" w:hAnsi="Cambria Math"/>
                <w:sz w:val="26"/>
                <w:szCs w:val="26"/>
                <w:lang w:val="en-US"/>
              </w:rPr>
              <m:t>e</m:t>
            </m:r>
            <m:ctrlPr>
              <w:rPr>
                <w:rFonts w:ascii="Cambria Math" w:eastAsiaTheme="minorEastAsia" w:hAnsi="Cambria Math"/>
                <w:i/>
                <w:sz w:val="26"/>
                <w:szCs w:val="26"/>
                <w:lang w:val="en-US"/>
              </w:rPr>
            </m:ctrlPr>
          </m:e>
          <m:sub>
            <m:r>
              <w:rPr>
                <w:rFonts w:ascii="Cambria Math" w:eastAsiaTheme="minorEastAsia" w:hAnsi="Cambria Math"/>
                <w:sz w:val="26"/>
                <w:szCs w:val="26"/>
              </w:rPr>
              <m:t>2</m:t>
            </m:r>
          </m:sub>
        </m:sSub>
        <m:r>
          <m:rPr>
            <m:sty m:val="p"/>
          </m:rPr>
          <w:rPr>
            <w:rFonts w:ascii="Cambria Math" w:eastAsiaTheme="minorEastAsia" w:hAnsi="Cambria Math"/>
            <w:sz w:val="26"/>
            <w:szCs w:val="26"/>
          </w:rPr>
          <m:t xml:space="preserve"> </m:t>
        </m:r>
      </m:oMath>
      <w:r w:rsidR="008369EA">
        <w:rPr>
          <w:rFonts w:eastAsiaTheme="minorEastAsia"/>
          <w:sz w:val="26"/>
          <w:szCs w:val="26"/>
        </w:rPr>
        <w:t xml:space="preserve"> - </w:t>
      </w:r>
      <w:r w:rsidR="008369EA" w:rsidRPr="008369EA">
        <w:rPr>
          <w:rFonts w:eastAsiaTheme="minorEastAsia"/>
          <w:sz w:val="26"/>
          <w:szCs w:val="26"/>
        </w:rPr>
        <w:t xml:space="preserve"> </w:t>
      </w:r>
      <w:r w:rsidR="008369EA">
        <w:rPr>
          <w:rFonts w:eastAsiaTheme="minorEastAsia"/>
          <w:sz w:val="26"/>
          <w:szCs w:val="26"/>
        </w:rPr>
        <w:t xml:space="preserve">последние два полученных значения локального счетчика устройства, соответствующие значениям эталонного времени </w:t>
      </w:r>
      <m:oMath>
        <m:r>
          <w:rPr>
            <w:rFonts w:ascii="Cambria Math" w:eastAsiaTheme="minorEastAsia" w:hAnsi="Cambria Math"/>
            <w:sz w:val="26"/>
            <w:szCs w:val="26"/>
          </w:rPr>
          <m:t>targe</m:t>
        </m:r>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1</m:t>
            </m:r>
          </m:sub>
        </m:sSub>
        <m:r>
          <w:rPr>
            <w:rFonts w:ascii="Cambria Math" w:eastAsiaTheme="minorEastAsia" w:hAnsi="Cambria Math"/>
            <w:sz w:val="26"/>
            <w:szCs w:val="26"/>
          </w:rPr>
          <m:t xml:space="preserve"> и </m:t>
        </m:r>
        <m:r>
          <w:rPr>
            <w:rFonts w:ascii="Cambria Math" w:eastAsiaTheme="minorEastAsia" w:hAnsi="Cambria Math"/>
            <w:sz w:val="26"/>
            <w:szCs w:val="26"/>
            <w:lang w:val="en-US"/>
          </w:rPr>
          <m:t>targe</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t</m:t>
            </m:r>
          </m:e>
          <m:sub>
            <m:r>
              <w:rPr>
                <w:rFonts w:ascii="Cambria Math" w:eastAsiaTheme="minorEastAsia" w:hAnsi="Cambria Math"/>
                <w:sz w:val="26"/>
                <w:szCs w:val="26"/>
              </w:rPr>
              <m:t>2</m:t>
            </m:r>
          </m:sub>
        </m:sSub>
      </m:oMath>
      <w:r w:rsidR="008369EA">
        <w:rPr>
          <w:rFonts w:eastAsiaTheme="minorEastAsia"/>
          <w:sz w:val="26"/>
          <w:szCs w:val="26"/>
        </w:rPr>
        <w:t xml:space="preserve"> .</w:t>
      </w:r>
      <w:r w:rsidR="008369EA">
        <w:rPr>
          <w:rFonts w:eastAsiaTheme="minorEastAsia"/>
          <w:sz w:val="26"/>
          <w:szCs w:val="26"/>
        </w:rPr>
        <w:br/>
      </w:r>
      <m:oMath>
        <m:r>
          <w:rPr>
            <w:rFonts w:ascii="Cambria Math" w:hAnsi="Cambria Math"/>
            <w:sz w:val="26"/>
            <w:szCs w:val="26"/>
          </w:rPr>
          <m:t>sourc</m:t>
        </m:r>
        <m:r>
          <w:rPr>
            <w:rFonts w:ascii="Cambria Math" w:hAnsi="Cambria Math"/>
            <w:sz w:val="26"/>
            <w:szCs w:val="26"/>
            <w:lang w:val="en-US"/>
          </w:rPr>
          <m:t>e</m:t>
        </m:r>
        <m:r>
          <w:rPr>
            <w:rFonts w:ascii="Cambria Math" w:hAnsi="Cambria Math"/>
            <w:sz w:val="26"/>
            <w:szCs w:val="26"/>
          </w:rPr>
          <m:t>_</m:t>
        </m:r>
        <m:r>
          <w:rPr>
            <w:rFonts w:ascii="Cambria Math" w:hAnsi="Cambria Math"/>
            <w:sz w:val="26"/>
            <w:szCs w:val="26"/>
            <w:lang w:val="en-US"/>
          </w:rPr>
          <m:t>time</m:t>
        </m:r>
      </m:oMath>
      <w:r w:rsidR="008369EA" w:rsidRPr="008369EA">
        <w:rPr>
          <w:rFonts w:eastAsiaTheme="minorEastAsia"/>
          <w:sz w:val="26"/>
          <w:szCs w:val="26"/>
        </w:rPr>
        <w:t xml:space="preserve"> - </w:t>
      </w:r>
      <w:r w:rsidR="008369EA">
        <w:rPr>
          <w:rFonts w:eastAsiaTheme="minorEastAsia"/>
          <w:sz w:val="26"/>
          <w:szCs w:val="26"/>
        </w:rPr>
        <w:t xml:space="preserve">значение локального счетчика устройства, а </w:t>
      </w:r>
      <m:oMath>
        <m:r>
          <w:rPr>
            <w:rFonts w:ascii="Cambria Math" w:eastAsiaTheme="minorEastAsia" w:hAnsi="Cambria Math"/>
            <w:sz w:val="26"/>
            <w:szCs w:val="26"/>
          </w:rPr>
          <m:t>result</m:t>
        </m:r>
      </m:oMath>
      <w:r w:rsidR="008369EA">
        <w:rPr>
          <w:rFonts w:eastAsiaTheme="minorEastAsia"/>
          <w:sz w:val="26"/>
          <w:szCs w:val="26"/>
        </w:rPr>
        <w:t xml:space="preserve"> - соответствующее ему эталонное.</w:t>
      </w:r>
    </w:p>
    <w:p w:rsidR="00FC1951" w:rsidRDefault="00817B25">
      <w:pPr>
        <w:tabs>
          <w:tab w:val="left" w:pos="3270"/>
        </w:tabs>
        <w:spacing w:line="300" w:lineRule="auto"/>
        <w:ind w:firstLine="993"/>
        <w:jc w:val="both"/>
        <w:rPr>
          <w:sz w:val="26"/>
          <w:szCs w:val="26"/>
        </w:rPr>
      </w:pPr>
      <w:r>
        <w:rPr>
          <w:sz w:val="26"/>
          <w:szCs w:val="26"/>
        </w:rPr>
        <w:lastRenderedPageBreak/>
        <w:t>При получении запроса на отключение устройства освобождаются ресурсы, выделенные для устройства подсистемой и останавливается соответствующий таймер.</w:t>
      </w:r>
    </w:p>
    <w:p w:rsidR="00FC1951" w:rsidRDefault="001B1699">
      <w:pPr>
        <w:tabs>
          <w:tab w:val="left" w:pos="3270"/>
        </w:tabs>
        <w:spacing w:line="300" w:lineRule="auto"/>
        <w:ind w:firstLine="993"/>
        <w:jc w:val="both"/>
        <w:rPr>
          <w:b/>
          <w:i/>
          <w:sz w:val="32"/>
          <w:szCs w:val="26"/>
        </w:rPr>
      </w:pPr>
      <w:r>
        <w:rPr>
          <w:b/>
          <w:i/>
          <w:sz w:val="32"/>
          <w:szCs w:val="26"/>
        </w:rPr>
        <w:t>6.3 Описание процесса работы с подсистемой</w:t>
      </w:r>
    </w:p>
    <w:p w:rsidR="00DB42D4" w:rsidRDefault="00B657F5">
      <w:pPr>
        <w:tabs>
          <w:tab w:val="left" w:pos="3270"/>
        </w:tabs>
        <w:spacing w:line="300" w:lineRule="auto"/>
        <w:ind w:firstLine="993"/>
        <w:jc w:val="both"/>
        <w:rPr>
          <w:sz w:val="26"/>
          <w:szCs w:val="26"/>
        </w:rPr>
      </w:pPr>
      <w:r>
        <w:rPr>
          <w:sz w:val="26"/>
          <w:szCs w:val="26"/>
        </w:rPr>
        <w:t xml:space="preserve">Драйвер, </w:t>
      </w:r>
      <w:r w:rsidR="003E0BC5">
        <w:rPr>
          <w:sz w:val="26"/>
          <w:szCs w:val="26"/>
        </w:rPr>
        <w:t>при регистрации устройства</w:t>
      </w:r>
      <w:r>
        <w:rPr>
          <w:sz w:val="26"/>
          <w:szCs w:val="26"/>
        </w:rPr>
        <w:t xml:space="preserve"> в подсистеме, предоставляет ей функцию, вызовом которой подсистема сможет получить значение локального счетчика устройства</w:t>
      </w:r>
      <w:r w:rsidR="003E0BC5">
        <w:rPr>
          <w:sz w:val="26"/>
          <w:szCs w:val="26"/>
        </w:rPr>
        <w:t xml:space="preserve">. </w:t>
      </w:r>
      <w:r w:rsidR="001B1699">
        <w:rPr>
          <w:sz w:val="26"/>
          <w:szCs w:val="26"/>
        </w:rPr>
        <w:t xml:space="preserve">Если регистрация прошла успешно, то с этого момента </w:t>
      </w:r>
      <w:r w:rsidR="003E0BC5">
        <w:rPr>
          <w:sz w:val="26"/>
          <w:szCs w:val="26"/>
        </w:rPr>
        <w:t>устройство</w:t>
      </w:r>
      <w:r w:rsidR="001B1699">
        <w:rPr>
          <w:sz w:val="26"/>
          <w:szCs w:val="26"/>
        </w:rPr>
        <w:t xml:space="preserve"> может в любой момент</w:t>
      </w:r>
      <w:r w:rsidR="003E0BC5">
        <w:rPr>
          <w:sz w:val="26"/>
          <w:szCs w:val="26"/>
        </w:rPr>
        <w:t xml:space="preserve"> конвертировать свое локальное время в эталонное. </w:t>
      </w:r>
      <w:r w:rsidR="001B1699">
        <w:rPr>
          <w:sz w:val="26"/>
          <w:szCs w:val="26"/>
        </w:rPr>
        <w:t xml:space="preserve">Когда узлу больше не требуется использовать подсистему, он должен </w:t>
      </w:r>
      <w:r w:rsidR="003E0BC5">
        <w:rPr>
          <w:sz w:val="26"/>
          <w:szCs w:val="26"/>
        </w:rPr>
        <w:t>отключить себя от подсистемы.</w:t>
      </w:r>
    </w:p>
    <w:p w:rsidR="00DB42D4" w:rsidRDefault="00DB42D4">
      <w:pPr>
        <w:suppressAutoHyphens w:val="0"/>
        <w:spacing w:before="0" w:after="0"/>
        <w:rPr>
          <w:sz w:val="26"/>
          <w:szCs w:val="26"/>
        </w:rPr>
      </w:pPr>
      <w:r>
        <w:rPr>
          <w:sz w:val="26"/>
          <w:szCs w:val="26"/>
        </w:rPr>
        <w:br w:type="page"/>
      </w:r>
    </w:p>
    <w:p w:rsidR="00FC1951" w:rsidRDefault="00DB42D4" w:rsidP="00DB42D4">
      <w:pPr>
        <w:tabs>
          <w:tab w:val="left" w:pos="3270"/>
        </w:tabs>
        <w:spacing w:line="300" w:lineRule="auto"/>
        <w:rPr>
          <w:b/>
          <w:i/>
          <w:sz w:val="40"/>
        </w:rPr>
      </w:pPr>
      <w:r>
        <w:rPr>
          <w:b/>
          <w:i/>
          <w:sz w:val="40"/>
        </w:rPr>
        <w:lastRenderedPageBreak/>
        <w:t>7  Экспериментальная апробация</w:t>
      </w:r>
    </w:p>
    <w:p w:rsidR="00DB42D4" w:rsidRDefault="00DB42D4" w:rsidP="00DB42D4">
      <w:pPr>
        <w:tabs>
          <w:tab w:val="left" w:pos="3270"/>
        </w:tabs>
        <w:spacing w:line="300" w:lineRule="auto"/>
        <w:ind w:firstLine="993"/>
        <w:jc w:val="both"/>
        <w:rPr>
          <w:sz w:val="26"/>
          <w:szCs w:val="26"/>
        </w:rPr>
      </w:pPr>
      <w:r>
        <w:rPr>
          <w:sz w:val="26"/>
          <w:szCs w:val="26"/>
        </w:rPr>
        <w:t>В данном разделе приведены результаты исследования работы алгоритма, описанного в работе. Для тестирования подсистемы был написан тестовый модуль, представляющий собой драйвер устройства, который при загрузке в ядро запускает таймер, срабатывающий через заданные ранее равные промежутки времени и инкрементирующий значение своего локального программного счетчика.</w:t>
      </w:r>
    </w:p>
    <w:p w:rsidR="00854CCC" w:rsidRDefault="00DB42D4">
      <w:pPr>
        <w:tabs>
          <w:tab w:val="left" w:pos="3270"/>
        </w:tabs>
        <w:spacing w:line="300" w:lineRule="auto"/>
        <w:ind w:firstLine="993"/>
        <w:jc w:val="both"/>
        <w:rPr>
          <w:sz w:val="26"/>
          <w:szCs w:val="26"/>
        </w:rPr>
      </w:pPr>
      <w:r>
        <w:rPr>
          <w:sz w:val="26"/>
          <w:szCs w:val="26"/>
        </w:rPr>
        <w:t xml:space="preserve">После загрузки драйвер создает файл, представляющий устройство, в </w:t>
      </w:r>
      <w:r w:rsidRPr="00DB42D4">
        <w:rPr>
          <w:i/>
          <w:sz w:val="26"/>
          <w:szCs w:val="26"/>
        </w:rPr>
        <w:t>/</w:t>
      </w:r>
      <w:r>
        <w:rPr>
          <w:i/>
          <w:sz w:val="26"/>
          <w:szCs w:val="26"/>
          <w:lang w:val="en-US"/>
        </w:rPr>
        <w:t>dev</w:t>
      </w:r>
      <w:r>
        <w:rPr>
          <w:sz w:val="26"/>
          <w:szCs w:val="26"/>
        </w:rPr>
        <w:t>, и из которого можно прочитать значение локального счетчика в любой момент времени. Событиями являются попытки чтения значения локального счетчика устройства. При инициализации драйвер заполняет вспомогательную структуру для подсистемы</w:t>
      </w:r>
      <w:r w:rsidR="0032409D">
        <w:rPr>
          <w:sz w:val="26"/>
          <w:szCs w:val="26"/>
        </w:rPr>
        <w:t xml:space="preserve"> и посылает запрос на регистрацию. После успешной регистрации выполняются операции чтения из файла устройства, созданного драйвером, и на каждое чтение локальное время счетчика конвертируется в эталонное время подсистемы.</w:t>
      </w:r>
    </w:p>
    <w:p w:rsidR="00854CCC" w:rsidRDefault="00854CCC">
      <w:pPr>
        <w:suppressAutoHyphens w:val="0"/>
        <w:spacing w:before="0" w:after="0"/>
        <w:rPr>
          <w:sz w:val="26"/>
          <w:szCs w:val="26"/>
        </w:rPr>
      </w:pPr>
      <w:r>
        <w:rPr>
          <w:sz w:val="26"/>
          <w:szCs w:val="26"/>
        </w:rPr>
        <w:br w:type="page"/>
      </w:r>
    </w:p>
    <w:p w:rsidR="00854CCC" w:rsidRDefault="00854CCC" w:rsidP="00854CCC">
      <w:pPr>
        <w:tabs>
          <w:tab w:val="left" w:pos="3270"/>
        </w:tabs>
        <w:spacing w:line="300" w:lineRule="auto"/>
        <w:rPr>
          <w:b/>
          <w:i/>
          <w:sz w:val="40"/>
        </w:rPr>
      </w:pPr>
      <w:r>
        <w:rPr>
          <w:b/>
          <w:i/>
          <w:sz w:val="40"/>
        </w:rPr>
        <w:lastRenderedPageBreak/>
        <w:t>8  Заключение</w:t>
      </w:r>
    </w:p>
    <w:p w:rsidR="00FC1951" w:rsidRDefault="00854CCC">
      <w:pPr>
        <w:tabs>
          <w:tab w:val="left" w:pos="3270"/>
        </w:tabs>
        <w:spacing w:line="300" w:lineRule="auto"/>
        <w:ind w:firstLine="993"/>
        <w:jc w:val="both"/>
        <w:rPr>
          <w:sz w:val="26"/>
          <w:szCs w:val="26"/>
        </w:rPr>
      </w:pPr>
      <w:r>
        <w:rPr>
          <w:sz w:val="26"/>
          <w:szCs w:val="26"/>
        </w:rPr>
        <w:t>В ходе выполнения курсовой работы были получены следующие результаты:</w:t>
      </w:r>
    </w:p>
    <w:p w:rsidR="00854CCC" w:rsidRPr="00854CCC" w:rsidRDefault="00854CCC" w:rsidP="00854CCC">
      <w:pPr>
        <w:pStyle w:val="af"/>
        <w:numPr>
          <w:ilvl w:val="0"/>
          <w:numId w:val="8"/>
        </w:numPr>
        <w:tabs>
          <w:tab w:val="left" w:pos="3270"/>
        </w:tabs>
        <w:spacing w:line="300" w:lineRule="auto"/>
        <w:jc w:val="both"/>
        <w:rPr>
          <w:rFonts w:cs="Arial"/>
          <w:color w:val="000000"/>
          <w:sz w:val="26"/>
          <w:szCs w:val="26"/>
          <w:shd w:val="clear" w:color="auto" w:fill="FFFFFF"/>
        </w:rPr>
      </w:pPr>
      <w:r>
        <w:rPr>
          <w:rFonts w:cs="Arial"/>
          <w:color w:val="000000"/>
          <w:sz w:val="26"/>
          <w:szCs w:val="26"/>
          <w:shd w:val="clear" w:color="auto" w:fill="FFFFFF"/>
        </w:rPr>
        <w:t xml:space="preserve">Изучены существующие механизмы синхронизации времени в распределенных вычислительных системах и существующий алгоритм в ядре </w:t>
      </w:r>
      <w:r>
        <w:rPr>
          <w:rFonts w:cs="Arial"/>
          <w:color w:val="000000"/>
          <w:sz w:val="26"/>
          <w:szCs w:val="26"/>
          <w:shd w:val="clear" w:color="auto" w:fill="FFFFFF"/>
          <w:lang w:val="en-US"/>
        </w:rPr>
        <w:t>Linux</w:t>
      </w:r>
    </w:p>
    <w:p w:rsidR="00854CCC" w:rsidRDefault="00854CCC" w:rsidP="00854CCC">
      <w:pPr>
        <w:pStyle w:val="af"/>
        <w:numPr>
          <w:ilvl w:val="0"/>
          <w:numId w:val="8"/>
        </w:numPr>
        <w:tabs>
          <w:tab w:val="left" w:pos="3270"/>
        </w:tabs>
        <w:spacing w:line="300" w:lineRule="auto"/>
        <w:jc w:val="both"/>
        <w:rPr>
          <w:rFonts w:cs="Arial"/>
          <w:color w:val="000000"/>
          <w:sz w:val="26"/>
          <w:szCs w:val="26"/>
          <w:shd w:val="clear" w:color="auto" w:fill="FFFFFF"/>
        </w:rPr>
      </w:pPr>
      <w:r>
        <w:rPr>
          <w:rFonts w:cs="Arial"/>
          <w:color w:val="000000"/>
          <w:sz w:val="26"/>
          <w:szCs w:val="26"/>
          <w:shd w:val="clear" w:color="auto" w:fill="FFFFFF"/>
        </w:rPr>
        <w:t>Разработана обобщенная подсистема пересчета временных меток, которая может быть использована различными драйверами оборудования</w:t>
      </w:r>
    </w:p>
    <w:p w:rsidR="00854CCC" w:rsidRDefault="00854CCC" w:rsidP="00854CCC">
      <w:pPr>
        <w:pStyle w:val="af"/>
        <w:numPr>
          <w:ilvl w:val="0"/>
          <w:numId w:val="8"/>
        </w:numPr>
        <w:tabs>
          <w:tab w:val="left" w:pos="3270"/>
        </w:tabs>
        <w:spacing w:line="300" w:lineRule="auto"/>
        <w:jc w:val="both"/>
        <w:rPr>
          <w:rFonts w:cs="Arial"/>
          <w:color w:val="000000"/>
          <w:sz w:val="26"/>
          <w:szCs w:val="26"/>
          <w:shd w:val="clear" w:color="auto" w:fill="FFFFFF"/>
        </w:rPr>
      </w:pPr>
      <w:r>
        <w:rPr>
          <w:rFonts w:cs="Arial"/>
          <w:color w:val="000000"/>
          <w:sz w:val="26"/>
          <w:szCs w:val="26"/>
          <w:shd w:val="clear" w:color="auto" w:fill="FFFFFF"/>
        </w:rPr>
        <w:t>Разработан тестовый модуль, конвертирующий свое локальное время в эталонное время подсистемы</w:t>
      </w:r>
    </w:p>
    <w:p w:rsidR="00854CCC" w:rsidRPr="00854CCC" w:rsidRDefault="00854CCC" w:rsidP="00854CCC">
      <w:pPr>
        <w:pStyle w:val="af"/>
        <w:numPr>
          <w:ilvl w:val="0"/>
          <w:numId w:val="8"/>
        </w:numPr>
        <w:tabs>
          <w:tab w:val="left" w:pos="3270"/>
        </w:tabs>
        <w:spacing w:line="300" w:lineRule="auto"/>
        <w:jc w:val="both"/>
        <w:rPr>
          <w:rFonts w:cs="Arial"/>
          <w:color w:val="000000"/>
          <w:sz w:val="26"/>
          <w:szCs w:val="26"/>
          <w:shd w:val="clear" w:color="auto" w:fill="FFFFFF"/>
        </w:rPr>
      </w:pPr>
      <w:r w:rsidRPr="00854CCC">
        <w:rPr>
          <w:rFonts w:cs="Arial"/>
          <w:color w:val="000000"/>
          <w:sz w:val="26"/>
          <w:szCs w:val="26"/>
          <w:shd w:val="clear" w:color="auto" w:fill="FFFFFF"/>
        </w:rPr>
        <w:t>Портирован</w:t>
      </w:r>
      <w:r w:rsidR="00464DD3">
        <w:rPr>
          <w:rFonts w:cs="Arial"/>
          <w:color w:val="000000"/>
          <w:sz w:val="26"/>
          <w:szCs w:val="26"/>
          <w:shd w:val="clear" w:color="auto" w:fill="FFFFFF"/>
        </w:rPr>
        <w:t>ы на новую подсистему драйверы</w:t>
      </w:r>
      <w:r w:rsidRPr="00854CCC">
        <w:rPr>
          <w:rFonts w:cs="Arial"/>
          <w:color w:val="000000"/>
          <w:sz w:val="26"/>
          <w:szCs w:val="26"/>
          <w:shd w:val="clear" w:color="auto" w:fill="FFFFFF"/>
        </w:rPr>
        <w:t xml:space="preserve"> </w:t>
      </w:r>
      <w:r w:rsidRPr="00854CCC">
        <w:rPr>
          <w:rFonts w:cs="Arial"/>
          <w:i/>
          <w:color w:val="000000"/>
          <w:sz w:val="26"/>
          <w:szCs w:val="26"/>
          <w:shd w:val="clear" w:color="auto" w:fill="FFFFFF"/>
          <w:lang w:val="en-US"/>
        </w:rPr>
        <w:t>ta</w:t>
      </w:r>
      <w:r w:rsidRPr="00854CCC">
        <w:rPr>
          <w:rFonts w:cs="Arial"/>
          <w:i/>
          <w:color w:val="000000"/>
          <w:sz w:val="26"/>
          <w:szCs w:val="26"/>
          <w:shd w:val="clear" w:color="auto" w:fill="FFFFFF"/>
        </w:rPr>
        <w:t>1-</w:t>
      </w:r>
      <w:r w:rsidRPr="00854CCC">
        <w:rPr>
          <w:rFonts w:cs="Arial"/>
          <w:i/>
          <w:color w:val="000000"/>
          <w:sz w:val="26"/>
          <w:szCs w:val="26"/>
          <w:shd w:val="clear" w:color="auto" w:fill="FFFFFF"/>
          <w:lang w:val="en-US"/>
        </w:rPr>
        <w:t>usb</w:t>
      </w:r>
      <w:r w:rsidRPr="00854CCC">
        <w:rPr>
          <w:rFonts w:cs="Arial"/>
          <w:color w:val="000000"/>
          <w:sz w:val="26"/>
          <w:szCs w:val="26"/>
          <w:shd w:val="clear" w:color="auto" w:fill="FFFFFF"/>
        </w:rPr>
        <w:t xml:space="preserve">, </w:t>
      </w:r>
      <w:r w:rsidRPr="00854CCC">
        <w:rPr>
          <w:rFonts w:cs="Arial"/>
          <w:i/>
          <w:color w:val="000000"/>
          <w:sz w:val="26"/>
          <w:szCs w:val="26"/>
          <w:shd w:val="clear" w:color="auto" w:fill="FFFFFF"/>
          <w:lang w:val="en-US"/>
        </w:rPr>
        <w:t>afc</w:t>
      </w:r>
    </w:p>
    <w:p w:rsidR="00FC1951" w:rsidRPr="00854CCC" w:rsidRDefault="001B1699" w:rsidP="00854CCC">
      <w:pPr>
        <w:pStyle w:val="af"/>
        <w:tabs>
          <w:tab w:val="left" w:pos="3270"/>
        </w:tabs>
        <w:spacing w:line="300" w:lineRule="auto"/>
        <w:ind w:left="0" w:firstLine="708"/>
        <w:jc w:val="both"/>
        <w:rPr>
          <w:rFonts w:cs="Arial"/>
          <w:color w:val="000000"/>
          <w:sz w:val="26"/>
          <w:szCs w:val="26"/>
          <w:shd w:val="clear" w:color="auto" w:fill="FFFFFF"/>
        </w:rPr>
      </w:pPr>
      <w:r>
        <w:br w:type="page"/>
      </w:r>
    </w:p>
    <w:p w:rsidR="00FC1951" w:rsidRDefault="00854CCC">
      <w:pPr>
        <w:tabs>
          <w:tab w:val="left" w:pos="3270"/>
        </w:tabs>
        <w:spacing w:line="300" w:lineRule="auto"/>
        <w:rPr>
          <w:b/>
          <w:i/>
          <w:sz w:val="40"/>
        </w:rPr>
      </w:pPr>
      <w:r>
        <w:rPr>
          <w:b/>
          <w:i/>
          <w:sz w:val="40"/>
        </w:rPr>
        <w:lastRenderedPageBreak/>
        <w:t>9</w:t>
      </w:r>
      <w:r w:rsidR="001B1699">
        <w:rPr>
          <w:b/>
          <w:i/>
          <w:sz w:val="40"/>
        </w:rPr>
        <w:t xml:space="preserve">  Список литературы</w:t>
      </w:r>
    </w:p>
    <w:p w:rsidR="00FC1951" w:rsidRDefault="001B1699">
      <w:pPr>
        <w:pStyle w:val="af"/>
        <w:numPr>
          <w:ilvl w:val="0"/>
          <w:numId w:val="1"/>
        </w:numPr>
        <w:tabs>
          <w:tab w:val="left" w:pos="3270"/>
        </w:tabs>
        <w:spacing w:line="300" w:lineRule="auto"/>
        <w:jc w:val="both"/>
        <w:rPr>
          <w:sz w:val="26"/>
          <w:szCs w:val="26"/>
        </w:rPr>
      </w:pPr>
      <w:r>
        <w:rPr>
          <w:sz w:val="26"/>
          <w:szCs w:val="26"/>
        </w:rPr>
        <w:t xml:space="preserve">Таненбаум Э., Ван Стеен </w:t>
      </w:r>
      <w:r>
        <w:rPr>
          <w:sz w:val="26"/>
          <w:szCs w:val="26"/>
          <w:lang w:val="en-US"/>
        </w:rPr>
        <w:t>M</w:t>
      </w:r>
      <w:r>
        <w:rPr>
          <w:sz w:val="26"/>
          <w:szCs w:val="26"/>
        </w:rPr>
        <w:t>. Распределенные системы. Принципы и парадигмы. Санкт-Петербург, 2003 г.</w:t>
      </w:r>
    </w:p>
    <w:p w:rsidR="00FC1951" w:rsidRDefault="001B1699">
      <w:pPr>
        <w:pStyle w:val="af"/>
        <w:numPr>
          <w:ilvl w:val="0"/>
          <w:numId w:val="1"/>
        </w:numPr>
        <w:tabs>
          <w:tab w:val="left" w:pos="3270"/>
        </w:tabs>
        <w:spacing w:line="300" w:lineRule="auto"/>
        <w:jc w:val="both"/>
        <w:rPr>
          <w:sz w:val="26"/>
          <w:szCs w:val="26"/>
          <w:lang w:val="en-US"/>
        </w:rPr>
      </w:pPr>
      <w:r>
        <w:rPr>
          <w:rFonts w:cs="Arial"/>
          <w:sz w:val="26"/>
          <w:szCs w:val="26"/>
          <w:shd w:val="clear" w:color="auto" w:fill="FFFFFF"/>
          <w:lang w:val="en-US"/>
        </w:rPr>
        <w:t xml:space="preserve">Jin H., Buyya R., Baker M. Cluster computing tools, applications, and Australian initiatives for low cost supercomputing //MONITOR Mag.(The Institution of Engineers Australia). – 2001. – </w:t>
      </w:r>
      <w:r>
        <w:rPr>
          <w:rFonts w:cs="Arial"/>
          <w:sz w:val="26"/>
          <w:szCs w:val="26"/>
          <w:shd w:val="clear" w:color="auto" w:fill="FFFFFF"/>
        </w:rPr>
        <w:t>Т</w:t>
      </w:r>
      <w:r>
        <w:rPr>
          <w:rFonts w:cs="Arial"/>
          <w:sz w:val="26"/>
          <w:szCs w:val="26"/>
          <w:shd w:val="clear" w:color="auto" w:fill="FFFFFF"/>
          <w:lang w:val="en-US"/>
        </w:rPr>
        <w:t xml:space="preserve">. 25. – №. </w:t>
      </w:r>
      <w:r>
        <w:rPr>
          <w:rFonts w:cs="Arial"/>
          <w:sz w:val="26"/>
          <w:szCs w:val="26"/>
          <w:shd w:val="clear" w:color="auto" w:fill="FFFFFF"/>
        </w:rPr>
        <w:t>4.</w:t>
      </w:r>
    </w:p>
    <w:p w:rsidR="00FC1951" w:rsidRDefault="001B1699">
      <w:pPr>
        <w:pStyle w:val="af"/>
        <w:numPr>
          <w:ilvl w:val="0"/>
          <w:numId w:val="1"/>
        </w:numPr>
        <w:tabs>
          <w:tab w:val="left" w:pos="3270"/>
        </w:tabs>
        <w:spacing w:line="300" w:lineRule="auto"/>
        <w:jc w:val="both"/>
        <w:rPr>
          <w:sz w:val="26"/>
          <w:szCs w:val="26"/>
        </w:rPr>
      </w:pPr>
      <w:r>
        <w:rPr>
          <w:rFonts w:cs="Arial"/>
          <w:sz w:val="26"/>
          <w:szCs w:val="26"/>
          <w:shd w:val="clear" w:color="auto" w:fill="FFFFFF"/>
        </w:rPr>
        <w:t>Ключев А. О. и др. Программное обеспечение встроенных вычислительных систем //СПб.: СПбГУ ИТМО. – 2009.</w:t>
      </w:r>
    </w:p>
    <w:p w:rsidR="00FC1951" w:rsidRDefault="001B1699">
      <w:pPr>
        <w:pStyle w:val="af"/>
        <w:numPr>
          <w:ilvl w:val="0"/>
          <w:numId w:val="1"/>
        </w:numPr>
        <w:tabs>
          <w:tab w:val="left" w:pos="3270"/>
        </w:tabs>
        <w:spacing w:line="300" w:lineRule="auto"/>
        <w:jc w:val="both"/>
        <w:rPr>
          <w:sz w:val="26"/>
          <w:szCs w:val="26"/>
          <w:lang w:val="en-US"/>
        </w:rPr>
      </w:pPr>
      <w:r>
        <w:rPr>
          <w:rFonts w:cs="Arial"/>
          <w:sz w:val="26"/>
          <w:szCs w:val="26"/>
          <w:shd w:val="clear" w:color="auto" w:fill="FFFFFF"/>
          <w:lang w:val="en-US"/>
        </w:rPr>
        <w:t>Rubini A., Corbet J. Linux device drivers. – " O'Reilly Media, Inc.", 2001, 1 — 26</w:t>
      </w:r>
      <w:r>
        <w:rPr>
          <w:rFonts w:cs="Arial"/>
          <w:sz w:val="26"/>
          <w:szCs w:val="26"/>
          <w:shd w:val="clear" w:color="auto" w:fill="FFFFFF"/>
        </w:rPr>
        <w:t>с</w:t>
      </w:r>
    </w:p>
    <w:p w:rsidR="00FC1951" w:rsidRPr="00BB29A6" w:rsidRDefault="001B1699">
      <w:pPr>
        <w:pStyle w:val="af"/>
        <w:numPr>
          <w:ilvl w:val="0"/>
          <w:numId w:val="1"/>
        </w:numPr>
        <w:tabs>
          <w:tab w:val="left" w:pos="3270"/>
        </w:tabs>
        <w:spacing w:line="300" w:lineRule="auto"/>
        <w:jc w:val="both"/>
      </w:pPr>
      <w:r>
        <w:rPr>
          <w:rFonts w:cs="PetersburgC"/>
          <w:sz w:val="26"/>
          <w:szCs w:val="26"/>
        </w:rPr>
        <w:t>Роберт</w:t>
      </w:r>
      <w:r>
        <w:rPr>
          <w:rFonts w:cs="PetersburgC"/>
          <w:sz w:val="26"/>
          <w:szCs w:val="26"/>
          <w:lang w:val="en-US"/>
        </w:rPr>
        <w:t xml:space="preserve">, </w:t>
      </w:r>
      <w:r>
        <w:rPr>
          <w:rFonts w:cs="PetersburgC"/>
          <w:sz w:val="26"/>
          <w:szCs w:val="26"/>
        </w:rPr>
        <w:t>Лав</w:t>
      </w:r>
      <w:r>
        <w:rPr>
          <w:rFonts w:cs="PetersburgC"/>
          <w:sz w:val="26"/>
          <w:szCs w:val="26"/>
          <w:lang w:val="en-US"/>
        </w:rPr>
        <w:t xml:space="preserve"> </w:t>
      </w:r>
      <w:r>
        <w:rPr>
          <w:rFonts w:cs="PetersburgC"/>
          <w:sz w:val="26"/>
          <w:szCs w:val="26"/>
        </w:rPr>
        <w:t>Ядро</w:t>
      </w:r>
      <w:r>
        <w:rPr>
          <w:rFonts w:cs="PetersburgC"/>
          <w:sz w:val="26"/>
          <w:szCs w:val="26"/>
          <w:lang w:val="en-US"/>
        </w:rPr>
        <w:t xml:space="preserve"> Linux: </w:t>
      </w:r>
      <w:r>
        <w:rPr>
          <w:rFonts w:cs="PetersburgC"/>
          <w:sz w:val="26"/>
          <w:szCs w:val="26"/>
        </w:rPr>
        <w:t>описание</w:t>
      </w:r>
      <w:r>
        <w:rPr>
          <w:rFonts w:cs="PetersburgC"/>
          <w:sz w:val="26"/>
          <w:szCs w:val="26"/>
          <w:lang w:val="en-US"/>
        </w:rPr>
        <w:t xml:space="preserve"> </w:t>
      </w:r>
      <w:r>
        <w:rPr>
          <w:rFonts w:cs="PetersburgC"/>
          <w:sz w:val="26"/>
          <w:szCs w:val="26"/>
        </w:rPr>
        <w:t>процесса</w:t>
      </w:r>
      <w:r>
        <w:rPr>
          <w:rFonts w:cs="PetersburgC"/>
          <w:sz w:val="26"/>
          <w:szCs w:val="26"/>
          <w:lang w:val="en-US"/>
        </w:rPr>
        <w:t xml:space="preserve"> </w:t>
      </w:r>
      <w:r>
        <w:rPr>
          <w:rFonts w:cs="PetersburgC"/>
          <w:sz w:val="26"/>
          <w:szCs w:val="26"/>
        </w:rPr>
        <w:t>разработки</w:t>
      </w:r>
      <w:r>
        <w:rPr>
          <w:rFonts w:cs="PetersburgC"/>
          <w:sz w:val="26"/>
          <w:szCs w:val="26"/>
          <w:lang w:val="en-US"/>
        </w:rPr>
        <w:t xml:space="preserve"> = Linux Kernel Development: 3-</w:t>
      </w:r>
      <w:r>
        <w:rPr>
          <w:rFonts w:cs="PetersburgC"/>
          <w:sz w:val="26"/>
          <w:szCs w:val="26"/>
        </w:rPr>
        <w:t>е</w:t>
      </w:r>
      <w:r>
        <w:rPr>
          <w:rFonts w:cs="PetersburgC"/>
          <w:sz w:val="26"/>
          <w:szCs w:val="26"/>
          <w:lang w:val="en-US"/>
        </w:rPr>
        <w:t xml:space="preserve"> </w:t>
      </w:r>
      <w:proofErr w:type="spellStart"/>
      <w:r>
        <w:rPr>
          <w:rFonts w:cs="PetersburgC"/>
          <w:sz w:val="26"/>
          <w:szCs w:val="26"/>
        </w:rPr>
        <w:t>изд</w:t>
      </w:r>
      <w:proofErr w:type="spellEnd"/>
      <w:r>
        <w:rPr>
          <w:rFonts w:cs="PetersburgC"/>
          <w:sz w:val="26"/>
          <w:szCs w:val="26"/>
          <w:lang w:val="en-US"/>
        </w:rPr>
        <w:t xml:space="preserve">. / </w:t>
      </w:r>
      <w:r>
        <w:rPr>
          <w:rFonts w:cs="PetersburgC"/>
          <w:sz w:val="26"/>
          <w:szCs w:val="26"/>
        </w:rPr>
        <w:t>Лав</w:t>
      </w:r>
      <w:r>
        <w:rPr>
          <w:rFonts w:cs="PetersburgC"/>
          <w:sz w:val="26"/>
          <w:szCs w:val="26"/>
          <w:lang w:val="en-US"/>
        </w:rPr>
        <w:t xml:space="preserve"> </w:t>
      </w:r>
      <w:proofErr w:type="spellStart"/>
      <w:r>
        <w:rPr>
          <w:rFonts w:cs="PetersburgC"/>
          <w:sz w:val="26"/>
          <w:szCs w:val="26"/>
        </w:rPr>
        <w:t>Робертю</w:t>
      </w:r>
      <w:proofErr w:type="spellEnd"/>
      <w:r>
        <w:rPr>
          <w:rFonts w:cs="PetersburgC"/>
          <w:sz w:val="26"/>
          <w:szCs w:val="26"/>
          <w:lang w:val="en-US"/>
        </w:rPr>
        <w:t xml:space="preserve"> – </w:t>
      </w:r>
      <w:r>
        <w:rPr>
          <w:rFonts w:cs="PetersburgC"/>
          <w:sz w:val="26"/>
          <w:szCs w:val="26"/>
        </w:rPr>
        <w:t>М</w:t>
      </w:r>
      <w:r>
        <w:rPr>
          <w:rFonts w:cs="PetersburgC"/>
          <w:sz w:val="26"/>
          <w:szCs w:val="26"/>
          <w:lang w:val="en-US"/>
        </w:rPr>
        <w:t>.:</w:t>
      </w:r>
      <w:r>
        <w:rPr>
          <w:rFonts w:cs="PetersburgC"/>
          <w:sz w:val="26"/>
          <w:szCs w:val="26"/>
        </w:rPr>
        <w:t>Вильямс</w:t>
      </w:r>
      <w:r>
        <w:rPr>
          <w:rFonts w:cs="PetersburgC"/>
          <w:sz w:val="26"/>
          <w:szCs w:val="26"/>
          <w:lang w:val="en-US"/>
        </w:rPr>
        <w:t xml:space="preserve">, 2012. 24 — 31 </w:t>
      </w:r>
      <w:r>
        <w:rPr>
          <w:rFonts w:cs="PetersburgC"/>
          <w:sz w:val="26"/>
          <w:szCs w:val="26"/>
        </w:rPr>
        <w:t>с</w:t>
      </w:r>
      <w:r>
        <w:rPr>
          <w:rFonts w:cs="PetersburgC"/>
          <w:sz w:val="26"/>
          <w:szCs w:val="26"/>
          <w:lang w:val="en-US"/>
        </w:rPr>
        <w:t>.</w:t>
      </w:r>
    </w:p>
    <w:p w:rsidR="00BB29A6" w:rsidRPr="00573233" w:rsidRDefault="00BB29A6">
      <w:pPr>
        <w:pStyle w:val="af"/>
        <w:numPr>
          <w:ilvl w:val="0"/>
          <w:numId w:val="1"/>
        </w:numPr>
        <w:tabs>
          <w:tab w:val="left" w:pos="3270"/>
        </w:tabs>
        <w:spacing w:line="300" w:lineRule="auto"/>
        <w:jc w:val="both"/>
        <w:rPr>
          <w:sz w:val="26"/>
          <w:szCs w:val="26"/>
          <w:lang w:val="en-US"/>
        </w:rPr>
      </w:pPr>
      <w:r w:rsidRPr="00BB29A6">
        <w:rPr>
          <w:rFonts w:cs="Arial"/>
          <w:sz w:val="26"/>
          <w:szCs w:val="26"/>
          <w:shd w:val="clear" w:color="auto" w:fill="FFFFFF"/>
          <w:lang w:val="en-US"/>
        </w:rPr>
        <w:t>Wu W., Crawford M. The Performance Analysis of Linux Networking–Packet Receiving.</w:t>
      </w:r>
    </w:p>
    <w:p w:rsidR="00573233" w:rsidRPr="00464DD3" w:rsidRDefault="00573233">
      <w:pPr>
        <w:pStyle w:val="af"/>
        <w:numPr>
          <w:ilvl w:val="0"/>
          <w:numId w:val="1"/>
        </w:numPr>
        <w:tabs>
          <w:tab w:val="left" w:pos="3270"/>
        </w:tabs>
        <w:spacing w:line="300" w:lineRule="auto"/>
        <w:jc w:val="both"/>
        <w:rPr>
          <w:sz w:val="26"/>
          <w:szCs w:val="26"/>
          <w:lang w:val="en-US"/>
        </w:rPr>
      </w:pPr>
      <w:proofErr w:type="spellStart"/>
      <w:r w:rsidRPr="00573233">
        <w:rPr>
          <w:rFonts w:cs="Arial"/>
          <w:sz w:val="26"/>
          <w:szCs w:val="26"/>
          <w:shd w:val="clear" w:color="auto" w:fill="FFFFFF"/>
          <w:lang w:val="en-US"/>
        </w:rPr>
        <w:t>Cristian</w:t>
      </w:r>
      <w:proofErr w:type="spellEnd"/>
      <w:r w:rsidRPr="00573233">
        <w:rPr>
          <w:rFonts w:cs="Arial"/>
          <w:sz w:val="26"/>
          <w:szCs w:val="26"/>
          <w:shd w:val="clear" w:color="auto" w:fill="FFFFFF"/>
          <w:lang w:val="en-US"/>
        </w:rPr>
        <w:t xml:space="preserve"> F. Probabilistic clock synchronization //Distributed computing. – 1989. – </w:t>
      </w:r>
      <w:r w:rsidRPr="00573233">
        <w:rPr>
          <w:rFonts w:cs="Arial"/>
          <w:sz w:val="26"/>
          <w:szCs w:val="26"/>
          <w:shd w:val="clear" w:color="auto" w:fill="FFFFFF"/>
        </w:rPr>
        <w:t>Т</w:t>
      </w:r>
      <w:r w:rsidRPr="00573233">
        <w:rPr>
          <w:rFonts w:cs="Arial"/>
          <w:sz w:val="26"/>
          <w:szCs w:val="26"/>
          <w:shd w:val="clear" w:color="auto" w:fill="FFFFFF"/>
          <w:lang w:val="en-US"/>
        </w:rPr>
        <w:t xml:space="preserve">. 3. – №. </w:t>
      </w:r>
      <w:r w:rsidRPr="00573233">
        <w:rPr>
          <w:rFonts w:cs="Arial"/>
          <w:sz w:val="26"/>
          <w:szCs w:val="26"/>
          <w:shd w:val="clear" w:color="auto" w:fill="FFFFFF"/>
        </w:rPr>
        <w:t>3. – С. 146-158.</w:t>
      </w:r>
    </w:p>
    <w:p w:rsidR="00464DD3" w:rsidRPr="00B9796F" w:rsidRDefault="00464DD3">
      <w:pPr>
        <w:pStyle w:val="af"/>
        <w:numPr>
          <w:ilvl w:val="0"/>
          <w:numId w:val="1"/>
        </w:numPr>
        <w:tabs>
          <w:tab w:val="left" w:pos="3270"/>
        </w:tabs>
        <w:spacing w:line="300" w:lineRule="auto"/>
        <w:jc w:val="both"/>
        <w:rPr>
          <w:sz w:val="26"/>
          <w:szCs w:val="26"/>
          <w:lang w:val="en-US"/>
        </w:rPr>
      </w:pPr>
      <w:proofErr w:type="spellStart"/>
      <w:r w:rsidRPr="00464DD3">
        <w:rPr>
          <w:rFonts w:cs="Arial"/>
          <w:sz w:val="26"/>
          <w:szCs w:val="26"/>
          <w:shd w:val="clear" w:color="auto" w:fill="FFFFFF"/>
          <w:lang w:val="en-US"/>
        </w:rPr>
        <w:t>Gusella</w:t>
      </w:r>
      <w:proofErr w:type="spellEnd"/>
      <w:r w:rsidRPr="00464DD3">
        <w:rPr>
          <w:rFonts w:cs="Arial"/>
          <w:sz w:val="26"/>
          <w:szCs w:val="26"/>
          <w:shd w:val="clear" w:color="auto" w:fill="FFFFFF"/>
          <w:lang w:val="en-US"/>
        </w:rPr>
        <w:t xml:space="preserve"> R., </w:t>
      </w:r>
      <w:proofErr w:type="spellStart"/>
      <w:r w:rsidRPr="00464DD3">
        <w:rPr>
          <w:rFonts w:cs="Arial"/>
          <w:sz w:val="26"/>
          <w:szCs w:val="26"/>
          <w:shd w:val="clear" w:color="auto" w:fill="FFFFFF"/>
          <w:lang w:val="en-US"/>
        </w:rPr>
        <w:t>Zatti</w:t>
      </w:r>
      <w:proofErr w:type="spellEnd"/>
      <w:r w:rsidRPr="00464DD3">
        <w:rPr>
          <w:rFonts w:cs="Arial"/>
          <w:sz w:val="26"/>
          <w:szCs w:val="26"/>
          <w:shd w:val="clear" w:color="auto" w:fill="FFFFFF"/>
          <w:lang w:val="en-US"/>
        </w:rPr>
        <w:t xml:space="preserve"> S. The accuracy of the clock synchronization achieved by tempo in Berkeley Unix 4.3 BSD. – University of California. </w:t>
      </w:r>
      <w:proofErr w:type="spellStart"/>
      <w:r w:rsidRPr="00464DD3">
        <w:rPr>
          <w:rFonts w:cs="Arial"/>
          <w:sz w:val="26"/>
          <w:szCs w:val="26"/>
          <w:shd w:val="clear" w:color="auto" w:fill="FFFFFF"/>
        </w:rPr>
        <w:t>Computer</w:t>
      </w:r>
      <w:proofErr w:type="spellEnd"/>
      <w:r w:rsidRPr="00464DD3">
        <w:rPr>
          <w:rFonts w:cs="Arial"/>
          <w:sz w:val="26"/>
          <w:szCs w:val="26"/>
          <w:shd w:val="clear" w:color="auto" w:fill="FFFFFF"/>
        </w:rPr>
        <w:t xml:space="preserve"> </w:t>
      </w:r>
      <w:proofErr w:type="spellStart"/>
      <w:r w:rsidRPr="00464DD3">
        <w:rPr>
          <w:rFonts w:cs="Arial"/>
          <w:sz w:val="26"/>
          <w:szCs w:val="26"/>
          <w:shd w:val="clear" w:color="auto" w:fill="FFFFFF"/>
        </w:rPr>
        <w:t>Science</w:t>
      </w:r>
      <w:proofErr w:type="spellEnd"/>
      <w:r w:rsidRPr="00464DD3">
        <w:rPr>
          <w:rFonts w:cs="Arial"/>
          <w:sz w:val="26"/>
          <w:szCs w:val="26"/>
          <w:shd w:val="clear" w:color="auto" w:fill="FFFFFF"/>
        </w:rPr>
        <w:t xml:space="preserve"> </w:t>
      </w:r>
      <w:proofErr w:type="spellStart"/>
      <w:r w:rsidRPr="00464DD3">
        <w:rPr>
          <w:rFonts w:cs="Arial"/>
          <w:sz w:val="26"/>
          <w:szCs w:val="26"/>
          <w:shd w:val="clear" w:color="auto" w:fill="FFFFFF"/>
        </w:rPr>
        <w:t>Division</w:t>
      </w:r>
      <w:proofErr w:type="spellEnd"/>
      <w:r w:rsidRPr="00464DD3">
        <w:rPr>
          <w:rFonts w:cs="Arial"/>
          <w:sz w:val="26"/>
          <w:szCs w:val="26"/>
          <w:shd w:val="clear" w:color="auto" w:fill="FFFFFF"/>
        </w:rPr>
        <w:t>, 1987.</w:t>
      </w:r>
    </w:p>
    <w:p w:rsidR="00B9796F" w:rsidRPr="00B9796F" w:rsidRDefault="00B9796F">
      <w:pPr>
        <w:pStyle w:val="af"/>
        <w:numPr>
          <w:ilvl w:val="0"/>
          <w:numId w:val="1"/>
        </w:numPr>
        <w:tabs>
          <w:tab w:val="left" w:pos="3270"/>
        </w:tabs>
        <w:spacing w:line="300" w:lineRule="auto"/>
        <w:jc w:val="both"/>
        <w:rPr>
          <w:sz w:val="26"/>
          <w:szCs w:val="26"/>
          <w:lang w:val="en-US"/>
        </w:rPr>
      </w:pPr>
      <w:proofErr w:type="spellStart"/>
      <w:r w:rsidRPr="00B9796F">
        <w:rPr>
          <w:rFonts w:cs="Arial"/>
          <w:sz w:val="26"/>
          <w:szCs w:val="26"/>
          <w:shd w:val="clear" w:color="auto" w:fill="FFFFFF"/>
          <w:lang w:val="en-US"/>
        </w:rPr>
        <w:t>Lamport</w:t>
      </w:r>
      <w:proofErr w:type="spellEnd"/>
      <w:r w:rsidRPr="00B9796F">
        <w:rPr>
          <w:rFonts w:cs="Arial"/>
          <w:sz w:val="26"/>
          <w:szCs w:val="26"/>
          <w:shd w:val="clear" w:color="auto" w:fill="FFFFFF"/>
          <w:lang w:val="en-US"/>
        </w:rPr>
        <w:t xml:space="preserve"> L. Time, clocks, and the ordering of events in a distributed system //Communications of the ACM. – 1978. – </w:t>
      </w:r>
      <w:r w:rsidRPr="00B9796F">
        <w:rPr>
          <w:rFonts w:cs="Arial"/>
          <w:sz w:val="26"/>
          <w:szCs w:val="26"/>
          <w:shd w:val="clear" w:color="auto" w:fill="FFFFFF"/>
        </w:rPr>
        <w:t>Т</w:t>
      </w:r>
      <w:r w:rsidRPr="00B9796F">
        <w:rPr>
          <w:rFonts w:cs="Arial"/>
          <w:sz w:val="26"/>
          <w:szCs w:val="26"/>
          <w:shd w:val="clear" w:color="auto" w:fill="FFFFFF"/>
          <w:lang w:val="en-US"/>
        </w:rPr>
        <w:t xml:space="preserve">. 21. – №. </w:t>
      </w:r>
      <w:r w:rsidRPr="00B9796F">
        <w:rPr>
          <w:rFonts w:cs="Arial"/>
          <w:sz w:val="26"/>
          <w:szCs w:val="26"/>
          <w:shd w:val="clear" w:color="auto" w:fill="FFFFFF"/>
        </w:rPr>
        <w:t>7. – С. 558-565.</w:t>
      </w:r>
    </w:p>
    <w:p w:rsidR="00464DD3" w:rsidRPr="00573233" w:rsidRDefault="00464DD3">
      <w:pPr>
        <w:sectPr w:rsidR="00464DD3" w:rsidRPr="00573233">
          <w:type w:val="continuous"/>
          <w:pgSz w:w="11906" w:h="16838"/>
          <w:pgMar w:top="1134" w:right="850" w:bottom="1134" w:left="1701" w:header="0" w:footer="708" w:gutter="0"/>
          <w:cols w:space="720"/>
          <w:formProt w:val="0"/>
          <w:docGrid w:linePitch="360" w:charSpace="-2049"/>
        </w:sectPr>
      </w:pPr>
    </w:p>
    <w:p w:rsidR="001B1699" w:rsidRPr="00BB29A6" w:rsidRDefault="001B1699">
      <w:pPr>
        <w:rPr>
          <w:lang w:val="en-US"/>
        </w:rPr>
      </w:pPr>
    </w:p>
    <w:sectPr w:rsidR="001B1699" w:rsidRPr="00BB29A6" w:rsidSect="00FC1951">
      <w:type w:val="continuous"/>
      <w:pgSz w:w="11906" w:h="16838"/>
      <w:pgMar w:top="1134" w:right="850" w:bottom="1134" w:left="1701" w:header="0" w:footer="708" w:gutter="0"/>
      <w:cols w:space="720"/>
      <w:formProt w:val="0"/>
      <w:docGrid w:linePitch="360" w:charSpace="-204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lexander  Gerasiov" w:date="2015-04-28T12:17:00Z" w:initials="">
    <w:p w:rsidR="00FC1951" w:rsidRDefault="001B1699">
      <w:r>
        <w:rPr>
          <w:sz w:val="20"/>
        </w:rPr>
        <w:t xml:space="preserve">Плохое предложение, надо явно самому сделать переход, что-то вроде «Такие системы из </w:t>
      </w:r>
      <w:proofErr w:type="spellStart"/>
      <w:r>
        <w:rPr>
          <w:sz w:val="20"/>
        </w:rPr>
        <w:t>множеста</w:t>
      </w:r>
      <w:proofErr w:type="spellEnd"/>
      <w:r>
        <w:rPr>
          <w:sz w:val="20"/>
        </w:rPr>
        <w:t xml:space="preserve"> частей называют РВС.»</w:t>
      </w:r>
    </w:p>
  </w:comment>
  <w:comment w:id="3" w:author="Alexander  Gerasiov" w:date="2015-04-28T12:21:00Z" w:initials="">
    <w:p w:rsidR="00FC1951" w:rsidRDefault="001B1699">
      <w:r>
        <w:rPr>
          <w:sz w:val="20"/>
        </w:rPr>
        <w:t>Не очень как-то звучит, может лучше «части которого разнесены на значительное расстояние друг от друга»</w:t>
      </w:r>
    </w:p>
  </w:comment>
  <w:comment w:id="5" w:author="Alexander  Gerasiov" w:date="2015-04-28T12:22:00Z" w:initials="">
    <w:p w:rsidR="00FC1951" w:rsidRDefault="001B1699">
      <w:r>
        <w:rPr>
          <w:sz w:val="20"/>
        </w:rPr>
        <w:t>Ссылка на источник определения</w:t>
      </w:r>
    </w:p>
  </w:comment>
  <w:comment w:id="6" w:author="Alexander  Gerasiov" w:date="2015-04-28T12:22:00Z" w:initials="">
    <w:p w:rsidR="00FC1951" w:rsidRDefault="001B1699">
      <w:r>
        <w:rPr>
          <w:sz w:val="20"/>
        </w:rPr>
        <w:t>Лучше «Зачастую необходимо».</w:t>
      </w:r>
    </w:p>
    <w:p w:rsidR="00FC1951" w:rsidRDefault="001B1699">
      <w:r>
        <w:rPr>
          <w:sz w:val="20"/>
        </w:rPr>
        <w:t xml:space="preserve">«Иногда случается» — это что-то про </w:t>
      </w:r>
      <w:proofErr w:type="spellStart"/>
      <w:r>
        <w:rPr>
          <w:sz w:val="20"/>
        </w:rPr>
        <w:t>ТерВер</w:t>
      </w:r>
      <w:proofErr w:type="spellEnd"/>
      <w:r>
        <w:rPr>
          <w:sz w:val="20"/>
        </w:rPr>
        <w:t>.</w:t>
      </w:r>
    </w:p>
  </w:comment>
  <w:comment w:id="8" w:author="Alexander  Gerasiov" w:date="2015-04-28T12:23:00Z" w:initials="">
    <w:p w:rsidR="00FC1951" w:rsidRDefault="001B1699">
      <w:r>
        <w:rPr>
          <w:sz w:val="20"/>
        </w:rPr>
        <w:t>И что? Надо пример, объясняющий зачем нужны метки времени. Что-то про мониторинг трафика по нескольким каналам с отслеживанием взаимосвязей между пакетами.</w:t>
      </w:r>
    </w:p>
  </w:comment>
  <w:comment w:id="9" w:author="Alexander  Gerasiov" w:date="2015-04-28T12:29:00Z" w:initials="">
    <w:p w:rsidR="00FC1951" w:rsidRDefault="001B1699">
      <w:r>
        <w:rPr>
          <w:sz w:val="20"/>
        </w:rPr>
        <w:t>Переход непонятный.</w:t>
      </w:r>
    </w:p>
    <w:p w:rsidR="00FC1951" w:rsidRDefault="001B1699">
      <w:r>
        <w:rPr>
          <w:sz w:val="20"/>
        </w:rPr>
        <w:t>Нужно сделать переход</w:t>
      </w:r>
    </w:p>
    <w:p w:rsidR="00FC1951" w:rsidRDefault="001B1699">
      <w:r>
        <w:rPr>
          <w:sz w:val="20"/>
        </w:rPr>
        <w:t xml:space="preserve">Счетчик → время узла в какой-то общей шкале и его несоответствие астрономическому времени. Здесь надо явно упомянуть функцию пересчета </w:t>
      </w:r>
      <w:proofErr w:type="spellStart"/>
      <w:r>
        <w:rPr>
          <w:sz w:val="20"/>
        </w:rPr>
        <w:t>f</w:t>
      </w:r>
      <w:proofErr w:type="spellEnd"/>
      <w:r>
        <w:rPr>
          <w:sz w:val="20"/>
        </w:rPr>
        <w:t>(</w:t>
      </w:r>
      <w:proofErr w:type="spellStart"/>
      <w:r>
        <w:rPr>
          <w:sz w:val="20"/>
        </w:rPr>
        <w:t>x</w:t>
      </w:r>
      <w:proofErr w:type="spellEnd"/>
      <w:r>
        <w:rPr>
          <w:sz w:val="20"/>
        </w:rPr>
        <w:t>) → T</w:t>
      </w:r>
    </w:p>
  </w:comment>
  <w:comment w:id="12" w:author="Alexander  Gerasiov" w:date="2015-04-28T12:29:00Z" w:initials="">
    <w:p w:rsidR="00FC1951" w:rsidRDefault="001B1699">
      <w:r>
        <w:rPr>
          <w:sz w:val="20"/>
        </w:rPr>
        <w:t>Получить точное значение времени невозможно не потому, что время непрерывно, а счетчик дискретен, а потому, что «скорость» счетчика плавает.</w:t>
      </w:r>
    </w:p>
  </w:comment>
  <w:comment w:id="14" w:author="Alexander  Gerasiov" w:date="2015-04-28T12:34:00Z" w:initials="">
    <w:p w:rsidR="00FC1951" w:rsidRDefault="001B1699">
      <w:r>
        <w:rPr>
          <w:sz w:val="20"/>
        </w:rPr>
        <w:t>Смысл этого предложения от меня несколько ускользает.</w:t>
      </w:r>
    </w:p>
  </w:comment>
  <w:comment w:id="18" w:author="Alexander  Gerasiov" w:date="2015-04-28T12:38:00Z" w:initials="">
    <w:p w:rsidR="00FC1951" w:rsidRDefault="001B1699">
      <w:r>
        <w:rPr>
          <w:sz w:val="20"/>
        </w:rPr>
        <w:t>Время всегда идет равномерно, если мы не говорим о теории относительности. Различается ход часов.</w:t>
      </w:r>
    </w:p>
  </w:comment>
  <w:comment w:id="20" w:author="Alexander  Gerasiov" w:date="2015-04-28T12:39:00Z" w:initials="">
    <w:p w:rsidR="00FC1951" w:rsidRDefault="001B1699">
      <w:r>
        <w:rPr>
          <w:sz w:val="20"/>
        </w:rPr>
        <w:t>TODO: переформулировать.</w:t>
      </w:r>
    </w:p>
  </w:comment>
  <w:comment w:id="21" w:author="Alexander  Gerasiov" w:date="2015-04-28T12:41:00Z" w:initials="">
    <w:p w:rsidR="00FC1951" w:rsidRDefault="001B1699">
      <w:r>
        <w:rPr>
          <w:sz w:val="20"/>
        </w:rPr>
        <w:t>Немножко странное на первый взгляд утверждение.</w:t>
      </w:r>
    </w:p>
    <w:p w:rsidR="00FC1951" w:rsidRDefault="001B1699">
      <w:r>
        <w:rPr>
          <w:sz w:val="20"/>
        </w:rPr>
        <w:t xml:space="preserve">Чтобы было понятнее, я бы </w:t>
      </w:r>
      <w:proofErr w:type="spellStart"/>
      <w:r>
        <w:rPr>
          <w:sz w:val="20"/>
        </w:rPr>
        <w:t>переформутировал</w:t>
      </w:r>
      <w:proofErr w:type="spellEnd"/>
      <w:r>
        <w:rPr>
          <w:sz w:val="20"/>
        </w:rPr>
        <w:t xml:space="preserve"> примерно так:</w:t>
      </w:r>
    </w:p>
    <w:p w:rsidR="00FC1951" w:rsidRDefault="001B1699">
      <w:r>
        <w:rPr>
          <w:sz w:val="20"/>
        </w:rPr>
        <w:t xml:space="preserve">0.сразу оговоримся, что это </w:t>
      </w:r>
      <w:proofErr w:type="spellStart"/>
      <w:r>
        <w:rPr>
          <w:sz w:val="20"/>
        </w:rPr>
        <w:t>это</w:t>
      </w:r>
      <w:proofErr w:type="spellEnd"/>
      <w:r>
        <w:rPr>
          <w:sz w:val="20"/>
        </w:rPr>
        <w:t xml:space="preserve"> один из основных подходов, но не единственный.</w:t>
      </w:r>
    </w:p>
    <w:p w:rsidR="00FC1951" w:rsidRDefault="001B1699">
      <w:r>
        <w:rPr>
          <w:sz w:val="20"/>
        </w:rPr>
        <w:t>1.сказал бы что для определенности примем одни из часов в РВС за эталонные.</w:t>
      </w:r>
    </w:p>
    <w:p w:rsidR="00FC1951" w:rsidRDefault="001B1699">
      <w:r>
        <w:rPr>
          <w:sz w:val="20"/>
        </w:rPr>
        <w:t>2.временные метки всех событий в системе пересчитываются в значения эталонных часов.</w:t>
      </w:r>
    </w:p>
    <w:p w:rsidR="00FC1951" w:rsidRDefault="001B1699">
      <w:r>
        <w:rPr>
          <w:rFonts w:eastAsia="Calibri"/>
          <w:sz w:val="20"/>
        </w:rPr>
        <w:t xml:space="preserve">То есть для каждого аппаратного счетчика надо задать функцию </w:t>
      </w:r>
      <w:proofErr w:type="spellStart"/>
      <w:r>
        <w:rPr>
          <w:rFonts w:eastAsia="Calibri"/>
          <w:sz w:val="20"/>
        </w:rPr>
        <w:t>f</w:t>
      </w:r>
      <w:proofErr w:type="spellEnd"/>
      <w:r>
        <w:rPr>
          <w:rFonts w:eastAsia="Calibri"/>
          <w:sz w:val="20"/>
        </w:rPr>
        <w:t>(</w:t>
      </w:r>
      <w:proofErr w:type="spellStart"/>
      <w:r>
        <w:rPr>
          <w:rFonts w:eastAsia="Calibri"/>
          <w:sz w:val="20"/>
        </w:rPr>
        <w:t>x</w:t>
      </w:r>
      <w:proofErr w:type="spellEnd"/>
      <w:r>
        <w:rPr>
          <w:rFonts w:eastAsia="Calibri"/>
          <w:sz w:val="20"/>
        </w:rPr>
        <w:t>) → T которая пересчитывает в некоторое эталонное время.</w:t>
      </w:r>
    </w:p>
    <w:p w:rsidR="00FC1951" w:rsidRDefault="001B1699">
      <w:r>
        <w:rPr>
          <w:rFonts w:ascii="Calibri" w:hAnsi="Calibri"/>
          <w:sz w:val="20"/>
        </w:rPr>
        <w:t xml:space="preserve">Так как есть флуктуация хода локального счетчика, то эта функция не постоянна, а меняется с ходом </w:t>
      </w:r>
      <w:proofErr w:type="spellStart"/>
      <w:r>
        <w:rPr>
          <w:rFonts w:ascii="Calibri" w:hAnsi="Calibri"/>
          <w:sz w:val="20"/>
        </w:rPr>
        <w:t>времени.То</w:t>
      </w:r>
      <w:proofErr w:type="spellEnd"/>
      <w:r>
        <w:rPr>
          <w:rFonts w:ascii="Calibri" w:hAnsi="Calibri"/>
          <w:sz w:val="20"/>
        </w:rPr>
        <w:t xml:space="preserve"> есть, задача синхронизации часов, это задача построения для всех узлов системы таких функций </w:t>
      </w:r>
      <w:proofErr w:type="spellStart"/>
      <w:r>
        <w:rPr>
          <w:rFonts w:ascii="Calibri" w:hAnsi="Calibri"/>
          <w:sz w:val="20"/>
        </w:rPr>
        <w:t>f</w:t>
      </w:r>
      <w:proofErr w:type="spellEnd"/>
      <w:r>
        <w:rPr>
          <w:rFonts w:ascii="Calibri" w:hAnsi="Calibri"/>
          <w:sz w:val="20"/>
        </w:rPr>
        <w:t>(</w:t>
      </w:r>
      <w:proofErr w:type="spellStart"/>
      <w:r>
        <w:rPr>
          <w:rFonts w:ascii="Calibri" w:hAnsi="Calibri"/>
          <w:sz w:val="20"/>
        </w:rPr>
        <w:t>x</w:t>
      </w:r>
      <w:proofErr w:type="spellEnd"/>
      <w:r>
        <w:rPr>
          <w:rFonts w:ascii="Calibri" w:hAnsi="Calibri"/>
          <w:sz w:val="20"/>
        </w:rPr>
        <w:t>) → T и динамическая в процессе работы системы модификация этих функций.</w:t>
      </w:r>
    </w:p>
    <w:p w:rsidR="00FC1951" w:rsidRDefault="001B1699">
      <w:r>
        <w:rPr>
          <w:rFonts w:ascii="Calibri" w:hAnsi="Calibri"/>
          <w:sz w:val="20"/>
        </w:rPr>
        <w:t xml:space="preserve">(Либо можно как-то сказать, что эти функции </w:t>
      </w:r>
      <w:proofErr w:type="spellStart"/>
      <w:r>
        <w:rPr>
          <w:rFonts w:ascii="Calibri" w:hAnsi="Calibri"/>
          <w:sz w:val="20"/>
        </w:rPr>
        <w:t>параметризованы</w:t>
      </w:r>
      <w:proofErr w:type="spellEnd"/>
      <w:r>
        <w:rPr>
          <w:rFonts w:ascii="Calibri" w:hAnsi="Calibri"/>
          <w:sz w:val="20"/>
        </w:rPr>
        <w:t xml:space="preserve"> некоторым дополнительным параметром, который приходится в динамике подкручивать.)</w:t>
      </w:r>
    </w:p>
  </w:comment>
  <w:comment w:id="26" w:author="Alexander  Gerasiov" w:date="2015-05-03T13:18:00Z" w:initials="">
    <w:p w:rsidR="00CD15C7" w:rsidRDefault="00CD15C7" w:rsidP="00CD15C7">
      <w:r>
        <w:rPr>
          <w:sz w:val="20"/>
        </w:rPr>
        <w:t>Списки надо оформлять списками, иначе форматирование очень странное получается.</w:t>
      </w:r>
    </w:p>
  </w:comment>
  <w:comment w:id="27" w:author="Alexander  Gerasiov" w:date="2015-04-28T12:59:00Z" w:initials="">
    <w:p w:rsidR="00FC1951" w:rsidRDefault="001B1699">
      <w:r>
        <w:rPr>
          <w:sz w:val="20"/>
        </w:rPr>
        <w:t>Надо расшифровать в чем проблема. Что есть несколько адаптеров, события на них мы можем помечать моментами обработки прерывания от них, но задержка обработки прерывания не детерминирована + адаптер может сгенерировать одно прерывание а при чтении с него данных, обнаружится, что у него в буферах уже несколько событий.</w:t>
      </w:r>
    </w:p>
    <w:p w:rsidR="00FC1951" w:rsidRDefault="001B1699">
      <w:r>
        <w:rPr>
          <w:sz w:val="20"/>
        </w:rPr>
        <w:t>Поэтому надо чтобы адаптер ставил метки по своему внутреннему счетчику в моменты аппаратного возникновения события.</w:t>
      </w:r>
    </w:p>
    <w:p w:rsidR="00FC1951" w:rsidRDefault="001B1699">
      <w:r>
        <w:rPr>
          <w:sz w:val="20"/>
        </w:rPr>
        <w:t>Поэтому возникает задача пересчета/</w:t>
      </w:r>
      <w:proofErr w:type="spellStart"/>
      <w:r>
        <w:rPr>
          <w:sz w:val="20"/>
        </w:rPr>
        <w:t>синхрониазции</w:t>
      </w:r>
      <w:proofErr w:type="spellEnd"/>
      <w:r>
        <w:rPr>
          <w:sz w:val="20"/>
        </w:rPr>
        <w:t>.</w:t>
      </w:r>
    </w:p>
  </w:comment>
  <w:comment w:id="28" w:author="Alexander  Gerasiov" w:date="2015-04-28T13:02:00Z" w:initials="">
    <w:p w:rsidR="00FC1951" w:rsidRDefault="001B1699">
      <w:r>
        <w:rPr>
          <w:sz w:val="20"/>
        </w:rPr>
        <w:t>Целью работы является изучение …, а именно:</w:t>
      </w:r>
    </w:p>
    <w:p w:rsidR="00FC1951" w:rsidRDefault="001B1699">
      <w:r>
        <w:rPr>
          <w:sz w:val="20"/>
        </w:rPr>
        <w:t>1.</w:t>
      </w:r>
    </w:p>
    <w:p w:rsidR="00FC1951" w:rsidRDefault="001B1699">
      <w:r>
        <w:rPr>
          <w:sz w:val="20"/>
        </w:rPr>
        <w:t>2.</w:t>
      </w:r>
    </w:p>
    <w:p w:rsidR="00FC1951" w:rsidRDefault="001B1699">
      <w:r>
        <w:rPr>
          <w:sz w:val="20"/>
        </w:rPr>
        <w:t>3.</w:t>
      </w:r>
    </w:p>
    <w:p w:rsidR="00FC1951" w:rsidRDefault="00FC1951"/>
    <w:p w:rsidR="00FC1951" w:rsidRDefault="001B1699">
      <w:r>
        <w:rPr>
          <w:sz w:val="20"/>
        </w:rPr>
        <w:t>По итогам выполнения работы должны быть получены следующие результаты:</w:t>
      </w:r>
    </w:p>
    <w:p w:rsidR="00FC1951" w:rsidRDefault="001B1699">
      <w:r>
        <w:rPr>
          <w:sz w:val="20"/>
        </w:rPr>
        <w:t>1.</w:t>
      </w:r>
    </w:p>
    <w:p w:rsidR="00FC1951" w:rsidRDefault="001B1699">
      <w:r>
        <w:rPr>
          <w:sz w:val="20"/>
        </w:rPr>
        <w:t>2.</w:t>
      </w:r>
    </w:p>
    <w:p w:rsidR="00FC1951" w:rsidRDefault="001B1699">
      <w:r>
        <w:rPr>
          <w:sz w:val="20"/>
        </w:rPr>
        <w:t>3.</w:t>
      </w:r>
    </w:p>
  </w:comment>
  <w:comment w:id="31" w:author="Alexander  Gerasiov" w:date="2015-04-28T13:14:00Z" w:initials="">
    <w:p w:rsidR="00FC1951" w:rsidRDefault="001B1699">
      <w:r>
        <w:rPr>
          <w:sz w:val="20"/>
        </w:rPr>
        <w:t>Написать внятно историю:</w:t>
      </w:r>
    </w:p>
    <w:p w:rsidR="00FC1951" w:rsidRDefault="001B1699">
      <w:r>
        <w:rPr>
          <w:sz w:val="20"/>
        </w:rPr>
        <w:t>1. для точной синхронизации времени между несколькими компьютерами в сети используется PTP</w:t>
      </w:r>
    </w:p>
    <w:p w:rsidR="00FC1951" w:rsidRDefault="001B1699">
      <w:r>
        <w:rPr>
          <w:sz w:val="20"/>
        </w:rPr>
        <w:t>2. Для работы необходимо точно регистрировать моменты  времени прихода пакетов по сети.</w:t>
      </w:r>
    </w:p>
    <w:p w:rsidR="00FC1951" w:rsidRDefault="001B1699">
      <w:r>
        <w:rPr>
          <w:sz w:val="20"/>
        </w:rPr>
        <w:t xml:space="preserve">3. Метки можно считать программно в момент обработки прерываний. Именно так реализовали в </w:t>
      </w:r>
      <w:proofErr w:type="spellStart"/>
      <w:r>
        <w:rPr>
          <w:sz w:val="20"/>
        </w:rPr>
        <w:t>Linux</w:t>
      </w:r>
      <w:proofErr w:type="spellEnd"/>
      <w:r>
        <w:rPr>
          <w:sz w:val="20"/>
        </w:rPr>
        <w:t xml:space="preserve"> </w:t>
      </w:r>
      <w:proofErr w:type="spellStart"/>
      <w:r>
        <w:rPr>
          <w:sz w:val="20"/>
        </w:rPr>
        <w:t>ptpd</w:t>
      </w:r>
      <w:proofErr w:type="spellEnd"/>
      <w:r>
        <w:rPr>
          <w:sz w:val="20"/>
        </w:rPr>
        <w:t xml:space="preserve"> версии 1.</w:t>
      </w:r>
    </w:p>
    <w:p w:rsidR="00FC1951" w:rsidRDefault="001B1699">
      <w:r>
        <w:rPr>
          <w:sz w:val="20"/>
        </w:rPr>
        <w:t xml:space="preserve">4. Лучше, использовать метки от адаптеров (т. н. </w:t>
      </w:r>
      <w:proofErr w:type="spellStart"/>
      <w:r>
        <w:rPr>
          <w:sz w:val="20"/>
        </w:rPr>
        <w:t>Hardware-assisted</w:t>
      </w:r>
      <w:proofErr w:type="spellEnd"/>
      <w:r>
        <w:rPr>
          <w:sz w:val="20"/>
        </w:rPr>
        <w:t xml:space="preserve"> PTP), которые они умеют проставлять, но тогда возникает задача пересчета этих меток. В </w:t>
      </w:r>
      <w:proofErr w:type="spellStart"/>
      <w:r>
        <w:rPr>
          <w:sz w:val="20"/>
        </w:rPr>
        <w:t>Linux</w:t>
      </w:r>
      <w:proofErr w:type="spellEnd"/>
      <w:r>
        <w:rPr>
          <w:sz w:val="20"/>
        </w:rPr>
        <w:t xml:space="preserve"> это было решено в версии Х.</w:t>
      </w:r>
    </w:p>
    <w:p w:rsidR="00FC1951" w:rsidRDefault="001B1699">
      <w:r>
        <w:rPr>
          <w:sz w:val="20"/>
        </w:rPr>
        <w:t xml:space="preserve">5. В версии Y это выпилили, потому что сочли решение слишком специфичным, а функцию пересчета вообще вынесли в </w:t>
      </w:r>
      <w:proofErr w:type="spellStart"/>
      <w:r>
        <w:rPr>
          <w:sz w:val="20"/>
        </w:rPr>
        <w:t>userspace</w:t>
      </w:r>
      <w:proofErr w:type="spellEnd"/>
      <w:r>
        <w:rPr>
          <w:sz w:val="20"/>
        </w:rPr>
        <w:t>.</w:t>
      </w:r>
    </w:p>
    <w:p w:rsidR="00FC1951" w:rsidRDefault="00FC1951"/>
    <w:p w:rsidR="00FC1951" w:rsidRDefault="001B1699">
      <w:r>
        <w:rPr>
          <w:sz w:val="20"/>
        </w:rPr>
        <w:t xml:space="preserve">Тем не менее рассмотрим </w:t>
      </w:r>
      <w:proofErr w:type="spellStart"/>
      <w:r>
        <w:rPr>
          <w:sz w:val="20"/>
        </w:rPr>
        <w:t>использоыванное</w:t>
      </w:r>
      <w:proofErr w:type="spellEnd"/>
      <w:r>
        <w:rPr>
          <w:sz w:val="20"/>
        </w:rPr>
        <w:t xml:space="preserve"> решение:</w:t>
      </w:r>
    </w:p>
  </w:comment>
  <w:comment w:id="32" w:author="Alexander  Gerasiov" w:date="2015-04-28T13:22:00Z" w:initials="">
    <w:p w:rsidR="00FC1951" w:rsidRDefault="001B1699">
      <w:r>
        <w:rPr>
          <w:sz w:val="20"/>
        </w:rPr>
        <w:t>Непонятно кого с кем синхронизируют, кто источник, а кто цель и что всё это значит.</w:t>
      </w:r>
    </w:p>
  </w:comment>
  <w:comment w:id="35" w:author="Alexander  Gerasiov" w:date="2015-04-28T13:44:00Z" w:initials="">
    <w:p w:rsidR="00FC1951" w:rsidRDefault="001B1699">
      <w:r>
        <w:rPr>
          <w:sz w:val="20"/>
        </w:rPr>
        <w:t>Как оно работает-то?</w:t>
      </w:r>
    </w:p>
  </w:comment>
  <w:comment w:id="37" w:author="Alexander  Gerasiov" w:date="2015-04-28T13:25:00Z" w:initials="">
    <w:p w:rsidR="00FC1951" w:rsidRDefault="001B1699">
      <w:r>
        <w:rPr>
          <w:sz w:val="20"/>
        </w:rPr>
        <w:t>Я просил расписать следующее:</w:t>
      </w:r>
    </w:p>
    <w:p w:rsidR="00FC1951" w:rsidRDefault="001B1699">
      <w:r>
        <w:rPr>
          <w:sz w:val="20"/>
        </w:rPr>
        <w:t xml:space="preserve">1.Ядро — </w:t>
      </w:r>
      <w:proofErr w:type="spellStart"/>
      <w:r>
        <w:rPr>
          <w:sz w:val="20"/>
        </w:rPr>
        <w:t>объекная</w:t>
      </w:r>
      <w:proofErr w:type="spellEnd"/>
      <w:r>
        <w:rPr>
          <w:sz w:val="20"/>
        </w:rPr>
        <w:t xml:space="preserve"> штука</w:t>
      </w:r>
    </w:p>
    <w:p w:rsidR="00FC1951" w:rsidRDefault="001B1699">
      <w:r>
        <w:rPr>
          <w:sz w:val="20"/>
        </w:rPr>
        <w:t>2.модуль/драйвер — реализация класса</w:t>
      </w:r>
    </w:p>
    <w:p w:rsidR="00FC1951" w:rsidRDefault="001B1699">
      <w:r>
        <w:rPr>
          <w:sz w:val="20"/>
        </w:rPr>
        <w:t>3.при инициализации драйвера он создает некоторый объект, хранящий информацию о поддерживаемых устройствах, и регистрирует его в ядре.</w:t>
      </w:r>
    </w:p>
    <w:p w:rsidR="00FC1951" w:rsidRDefault="001B1699">
      <w:r>
        <w:rPr>
          <w:sz w:val="20"/>
        </w:rPr>
        <w:t xml:space="preserve">4.При обнаружении ядром устройства оно вызывает драйвер, чтобы тот создал объект, хранящий всю служебную информацию об устройстве и зарегистрировал его в различных подсистемах ядра: например в подсистеме, организующей взаимодействие драйвера с </w:t>
      </w:r>
      <w:proofErr w:type="spellStart"/>
      <w:r>
        <w:rPr>
          <w:sz w:val="20"/>
        </w:rPr>
        <w:t>userspace</w:t>
      </w:r>
      <w:proofErr w:type="spellEnd"/>
      <w:r>
        <w:rPr>
          <w:sz w:val="20"/>
        </w:rPr>
        <w:t xml:space="preserve"> через файл-устройство или объекты в sysfs</w:t>
      </w:r>
    </w:p>
  </w:comment>
  <w:comment w:id="39" w:author="Alexander  Gerasiov" w:date="2015-04-28T13:39:00Z" w:initials="">
    <w:p w:rsidR="00FC1951" w:rsidRDefault="001B1699">
      <w:r>
        <w:rPr>
          <w:sz w:val="20"/>
        </w:rPr>
        <w:t>Здесь про два вида подсистем:</w:t>
      </w:r>
    </w:p>
    <w:p w:rsidR="00FC1951" w:rsidRDefault="001B1699">
      <w:r>
        <w:rPr>
          <w:sz w:val="20"/>
        </w:rPr>
        <w:t xml:space="preserve">1. подсистема прослойка, которая реализует некоторый обобщенный интерфейс для </w:t>
      </w:r>
      <w:proofErr w:type="spellStart"/>
      <w:r>
        <w:rPr>
          <w:sz w:val="20"/>
        </w:rPr>
        <w:t>userspace</w:t>
      </w:r>
      <w:proofErr w:type="spellEnd"/>
      <w:r>
        <w:rPr>
          <w:sz w:val="20"/>
        </w:rPr>
        <w:t>, и вызывает драйвер только для взаимодействия с железом.</w:t>
      </w:r>
    </w:p>
    <w:p w:rsidR="00FC1951" w:rsidRDefault="001B1699">
      <w:r>
        <w:rPr>
          <w:sz w:val="20"/>
        </w:rPr>
        <w:t>2. «служебная» подсистема, предоставляющая любому использующему его модулю некоторую функциональность (найти/придумать пример)</w:t>
      </w:r>
    </w:p>
  </w:comment>
  <w:comment w:id="40" w:author="Alexander  Gerasiov" w:date="2015-04-28T13:42:00Z" w:initials="">
    <w:p w:rsidR="00FC1951" w:rsidRDefault="001B1699">
      <w:r>
        <w:rPr>
          <w:rFonts w:ascii="Calibri" w:eastAsia="Calibri" w:hAnsi="Calibri"/>
          <w:color w:val="000000"/>
          <w:sz w:val="20"/>
        </w:rPr>
        <w:t>Нужно описание архитектуры, а не список функций.</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EC1" w:rsidRDefault="00A13EC1" w:rsidP="00FC1951">
      <w:pPr>
        <w:spacing w:before="0" w:after="0"/>
      </w:pPr>
      <w:r>
        <w:separator/>
      </w:r>
    </w:p>
  </w:endnote>
  <w:endnote w:type="continuationSeparator" w:id="0">
    <w:p w:rsidR="00A13EC1" w:rsidRDefault="00A13EC1" w:rsidP="00FC195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PetersburgC">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951" w:rsidRDefault="00FC1951">
    <w:pPr>
      <w:pStyle w:val="ad"/>
      <w:jc w:val="center"/>
    </w:pPr>
  </w:p>
  <w:p w:rsidR="00FC1951" w:rsidRDefault="00FC1951">
    <w:pPr>
      <w:pStyle w:val="ad"/>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EC1" w:rsidRDefault="00A13EC1" w:rsidP="00FC1951">
      <w:pPr>
        <w:spacing w:before="0" w:after="0"/>
      </w:pPr>
      <w:r>
        <w:separator/>
      </w:r>
    </w:p>
  </w:footnote>
  <w:footnote w:type="continuationSeparator" w:id="0">
    <w:p w:rsidR="00A13EC1" w:rsidRDefault="00A13EC1" w:rsidP="00FC1951">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F50A5"/>
    <w:multiLevelType w:val="hybridMultilevel"/>
    <w:tmpl w:val="3C669C1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
    <w:nsid w:val="07307B15"/>
    <w:multiLevelType w:val="hybridMultilevel"/>
    <w:tmpl w:val="6088C3C0"/>
    <w:lvl w:ilvl="0" w:tplc="04190011">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
    <w:nsid w:val="0A3717F4"/>
    <w:multiLevelType w:val="hybridMultilevel"/>
    <w:tmpl w:val="1AD23856"/>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3">
    <w:nsid w:val="0F1B3EDF"/>
    <w:multiLevelType w:val="hybridMultilevel"/>
    <w:tmpl w:val="3C669C1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4">
    <w:nsid w:val="0F264BCA"/>
    <w:multiLevelType w:val="hybridMultilevel"/>
    <w:tmpl w:val="6DACED5C"/>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5">
    <w:nsid w:val="11FB70BD"/>
    <w:multiLevelType w:val="hybridMultilevel"/>
    <w:tmpl w:val="834A3F44"/>
    <w:lvl w:ilvl="0" w:tplc="04190011">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6">
    <w:nsid w:val="143C7237"/>
    <w:multiLevelType w:val="multilevel"/>
    <w:tmpl w:val="01686D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5BF585B"/>
    <w:multiLevelType w:val="hybridMultilevel"/>
    <w:tmpl w:val="3C669C1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8">
    <w:nsid w:val="2ED72B3B"/>
    <w:multiLevelType w:val="hybridMultilevel"/>
    <w:tmpl w:val="67FEE74C"/>
    <w:lvl w:ilvl="0" w:tplc="04190011">
      <w:start w:val="1"/>
      <w:numFmt w:val="decimal"/>
      <w:lvlText w:val="%1)"/>
      <w:lvlJc w:val="left"/>
      <w:pPr>
        <w:ind w:left="2421" w:hanging="360"/>
      </w:p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9">
    <w:nsid w:val="36A46CEA"/>
    <w:multiLevelType w:val="hybridMultilevel"/>
    <w:tmpl w:val="1EA4D5A8"/>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0">
    <w:nsid w:val="399F3D6C"/>
    <w:multiLevelType w:val="hybridMultilevel"/>
    <w:tmpl w:val="1AD23856"/>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1">
    <w:nsid w:val="3FC11047"/>
    <w:multiLevelType w:val="hybridMultilevel"/>
    <w:tmpl w:val="1AD23856"/>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2">
    <w:nsid w:val="4B640A3C"/>
    <w:multiLevelType w:val="hybridMultilevel"/>
    <w:tmpl w:val="3C669C1E"/>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3">
    <w:nsid w:val="60015A29"/>
    <w:multiLevelType w:val="multilevel"/>
    <w:tmpl w:val="8D2AE76C"/>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nsid w:val="6308005B"/>
    <w:multiLevelType w:val="multilevel"/>
    <w:tmpl w:val="890E4164"/>
    <w:lvl w:ilvl="0">
      <w:start w:val="1"/>
      <w:numFmt w:val="decimal"/>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15">
    <w:nsid w:val="686074DB"/>
    <w:multiLevelType w:val="hybridMultilevel"/>
    <w:tmpl w:val="B7DC1F96"/>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6AC679F7"/>
    <w:multiLevelType w:val="hybridMultilevel"/>
    <w:tmpl w:val="9A7E8082"/>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7">
    <w:nsid w:val="7B1B1C3C"/>
    <w:multiLevelType w:val="hybridMultilevel"/>
    <w:tmpl w:val="6DACED5C"/>
    <w:lvl w:ilvl="0" w:tplc="04190011">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num w:numId="1">
    <w:abstractNumId w:val="13"/>
  </w:num>
  <w:num w:numId="2">
    <w:abstractNumId w:val="14"/>
  </w:num>
  <w:num w:numId="3">
    <w:abstractNumId w:val="6"/>
  </w:num>
  <w:num w:numId="4">
    <w:abstractNumId w:val="8"/>
  </w:num>
  <w:num w:numId="5">
    <w:abstractNumId w:val="4"/>
  </w:num>
  <w:num w:numId="6">
    <w:abstractNumId w:val="16"/>
  </w:num>
  <w:num w:numId="7">
    <w:abstractNumId w:val="9"/>
  </w:num>
  <w:num w:numId="8">
    <w:abstractNumId w:val="17"/>
  </w:num>
  <w:num w:numId="9">
    <w:abstractNumId w:val="15"/>
  </w:num>
  <w:num w:numId="10">
    <w:abstractNumId w:val="10"/>
  </w:num>
  <w:num w:numId="11">
    <w:abstractNumId w:val="0"/>
  </w:num>
  <w:num w:numId="12">
    <w:abstractNumId w:val="11"/>
  </w:num>
  <w:num w:numId="13">
    <w:abstractNumId w:val="7"/>
  </w:num>
  <w:num w:numId="14">
    <w:abstractNumId w:val="1"/>
  </w:num>
  <w:num w:numId="15">
    <w:abstractNumId w:val="5"/>
  </w:num>
  <w:num w:numId="16">
    <w:abstractNumId w:val="12"/>
  </w:num>
  <w:num w:numId="17">
    <w:abstractNumId w:val="2"/>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footnotePr>
    <w:footnote w:id="-1"/>
    <w:footnote w:id="0"/>
  </w:footnotePr>
  <w:endnotePr>
    <w:endnote w:id="-1"/>
    <w:endnote w:id="0"/>
  </w:endnotePr>
  <w:compat/>
  <w:rsids>
    <w:rsidRoot w:val="00FC1951"/>
    <w:rsid w:val="00042CEB"/>
    <w:rsid w:val="0004577B"/>
    <w:rsid w:val="000C25C7"/>
    <w:rsid w:val="000F661D"/>
    <w:rsid w:val="00132978"/>
    <w:rsid w:val="00141EAA"/>
    <w:rsid w:val="00164EE1"/>
    <w:rsid w:val="00166418"/>
    <w:rsid w:val="001B1699"/>
    <w:rsid w:val="001B2785"/>
    <w:rsid w:val="001B3890"/>
    <w:rsid w:val="001B3FE1"/>
    <w:rsid w:val="001F699E"/>
    <w:rsid w:val="00211D79"/>
    <w:rsid w:val="00224A8A"/>
    <w:rsid w:val="0024110D"/>
    <w:rsid w:val="002C4D2C"/>
    <w:rsid w:val="002C6234"/>
    <w:rsid w:val="002F3662"/>
    <w:rsid w:val="00306DAB"/>
    <w:rsid w:val="0032409D"/>
    <w:rsid w:val="00376BAA"/>
    <w:rsid w:val="0038201F"/>
    <w:rsid w:val="003A4D04"/>
    <w:rsid w:val="003A5462"/>
    <w:rsid w:val="003C1150"/>
    <w:rsid w:val="003E0BC5"/>
    <w:rsid w:val="003E3ED6"/>
    <w:rsid w:val="003F61B2"/>
    <w:rsid w:val="004001FF"/>
    <w:rsid w:val="004476CC"/>
    <w:rsid w:val="00452A92"/>
    <w:rsid w:val="00456EA9"/>
    <w:rsid w:val="00464DD3"/>
    <w:rsid w:val="004D55B2"/>
    <w:rsid w:val="00573233"/>
    <w:rsid w:val="005827C4"/>
    <w:rsid w:val="00635337"/>
    <w:rsid w:val="00692196"/>
    <w:rsid w:val="006922C9"/>
    <w:rsid w:val="006A4727"/>
    <w:rsid w:val="006A4843"/>
    <w:rsid w:val="00722516"/>
    <w:rsid w:val="007355F7"/>
    <w:rsid w:val="007C6C3A"/>
    <w:rsid w:val="00802708"/>
    <w:rsid w:val="00817B25"/>
    <w:rsid w:val="008369EA"/>
    <w:rsid w:val="00841E39"/>
    <w:rsid w:val="00854CCC"/>
    <w:rsid w:val="00854F25"/>
    <w:rsid w:val="008627F9"/>
    <w:rsid w:val="008724B3"/>
    <w:rsid w:val="008741F0"/>
    <w:rsid w:val="008866F8"/>
    <w:rsid w:val="00887A96"/>
    <w:rsid w:val="008A56BC"/>
    <w:rsid w:val="008C5C61"/>
    <w:rsid w:val="008D557E"/>
    <w:rsid w:val="00901AE6"/>
    <w:rsid w:val="0091235E"/>
    <w:rsid w:val="009D48FC"/>
    <w:rsid w:val="00A13EC1"/>
    <w:rsid w:val="00A14446"/>
    <w:rsid w:val="00A37892"/>
    <w:rsid w:val="00A6502C"/>
    <w:rsid w:val="00AA3F65"/>
    <w:rsid w:val="00AE4AE8"/>
    <w:rsid w:val="00B40857"/>
    <w:rsid w:val="00B46F81"/>
    <w:rsid w:val="00B51302"/>
    <w:rsid w:val="00B657F5"/>
    <w:rsid w:val="00B95F37"/>
    <w:rsid w:val="00B9796F"/>
    <w:rsid w:val="00BB29A6"/>
    <w:rsid w:val="00BE3537"/>
    <w:rsid w:val="00CD15C7"/>
    <w:rsid w:val="00CF50F2"/>
    <w:rsid w:val="00D5593E"/>
    <w:rsid w:val="00D60644"/>
    <w:rsid w:val="00D9589E"/>
    <w:rsid w:val="00DA58A8"/>
    <w:rsid w:val="00DB42D4"/>
    <w:rsid w:val="00DC5361"/>
    <w:rsid w:val="00DE2013"/>
    <w:rsid w:val="00E22CE9"/>
    <w:rsid w:val="00E81327"/>
    <w:rsid w:val="00E95B48"/>
    <w:rsid w:val="00EA49BE"/>
    <w:rsid w:val="00EB0D93"/>
    <w:rsid w:val="00EC0E50"/>
    <w:rsid w:val="00EC545B"/>
    <w:rsid w:val="00ED5B53"/>
    <w:rsid w:val="00F84157"/>
    <w:rsid w:val="00F92763"/>
    <w:rsid w:val="00FC1951"/>
    <w:rsid w:val="00FC787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DE7"/>
    <w:pPr>
      <w:suppressAutoHyphens/>
      <w:spacing w:before="80" w:after="8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semiHidden/>
    <w:rsid w:val="0032503B"/>
  </w:style>
  <w:style w:type="character" w:customStyle="1" w:styleId="a4">
    <w:name w:val="Нижний колонтитул Знак"/>
    <w:basedOn w:val="a0"/>
    <w:uiPriority w:val="99"/>
    <w:rsid w:val="0032503B"/>
  </w:style>
  <w:style w:type="character" w:customStyle="1" w:styleId="-">
    <w:name w:val="Интернет-ссылка"/>
    <w:basedOn w:val="a0"/>
    <w:uiPriority w:val="99"/>
    <w:unhideWhenUsed/>
    <w:rsid w:val="00CA2DC4"/>
    <w:rPr>
      <w:color w:val="0000FF"/>
      <w:u w:val="single"/>
    </w:rPr>
  </w:style>
  <w:style w:type="character" w:customStyle="1" w:styleId="apple-converted-space">
    <w:name w:val="apple-converted-space"/>
    <w:basedOn w:val="a0"/>
    <w:rsid w:val="00CA2DC4"/>
  </w:style>
  <w:style w:type="character" w:customStyle="1" w:styleId="a5">
    <w:name w:val="Текст выноски Знак"/>
    <w:basedOn w:val="a0"/>
    <w:uiPriority w:val="99"/>
    <w:semiHidden/>
    <w:rsid w:val="00FD1068"/>
    <w:rPr>
      <w:rFonts w:ascii="Tahoma" w:hAnsi="Tahoma" w:cs="Tahoma"/>
      <w:sz w:val="16"/>
      <w:szCs w:val="16"/>
    </w:rPr>
  </w:style>
  <w:style w:type="character" w:styleId="a6">
    <w:name w:val="Placeholder Text"/>
    <w:basedOn w:val="a0"/>
    <w:uiPriority w:val="99"/>
    <w:semiHidden/>
    <w:rsid w:val="00276078"/>
    <w:rPr>
      <w:color w:val="808080"/>
    </w:rPr>
  </w:style>
  <w:style w:type="paragraph" w:customStyle="1" w:styleId="a7">
    <w:name w:val="Заголовок"/>
    <w:basedOn w:val="a"/>
    <w:next w:val="a8"/>
    <w:rsid w:val="00FC1951"/>
    <w:pPr>
      <w:keepNext/>
      <w:spacing w:before="240" w:after="120"/>
    </w:pPr>
    <w:rPr>
      <w:rFonts w:ascii="Liberation Sans" w:eastAsia="Droid Sans Fallback" w:hAnsi="Liberation Sans" w:cs="FreeSans"/>
      <w:sz w:val="28"/>
      <w:szCs w:val="28"/>
    </w:rPr>
  </w:style>
  <w:style w:type="paragraph" w:styleId="a8">
    <w:name w:val="Body Text"/>
    <w:basedOn w:val="a"/>
    <w:rsid w:val="00FC1951"/>
    <w:pPr>
      <w:spacing w:before="0" w:after="140" w:line="288" w:lineRule="auto"/>
    </w:pPr>
  </w:style>
  <w:style w:type="paragraph" w:styleId="a9">
    <w:name w:val="List"/>
    <w:basedOn w:val="a8"/>
    <w:rsid w:val="00FC1951"/>
    <w:rPr>
      <w:rFonts w:cs="FreeSans"/>
    </w:rPr>
  </w:style>
  <w:style w:type="paragraph" w:styleId="aa">
    <w:name w:val="Title"/>
    <w:basedOn w:val="a"/>
    <w:rsid w:val="00FC1951"/>
    <w:pPr>
      <w:suppressLineNumbers/>
      <w:spacing w:before="120" w:after="120"/>
    </w:pPr>
    <w:rPr>
      <w:rFonts w:cs="FreeSans"/>
      <w:i/>
      <w:iCs/>
      <w:sz w:val="24"/>
      <w:szCs w:val="24"/>
    </w:rPr>
  </w:style>
  <w:style w:type="paragraph" w:styleId="ab">
    <w:name w:val="index heading"/>
    <w:basedOn w:val="a"/>
    <w:rsid w:val="00FC1951"/>
    <w:pPr>
      <w:suppressLineNumbers/>
    </w:pPr>
    <w:rPr>
      <w:rFonts w:cs="FreeSans"/>
    </w:rPr>
  </w:style>
  <w:style w:type="paragraph" w:styleId="ac">
    <w:name w:val="header"/>
    <w:basedOn w:val="a"/>
    <w:uiPriority w:val="99"/>
    <w:semiHidden/>
    <w:unhideWhenUsed/>
    <w:rsid w:val="0032503B"/>
    <w:pPr>
      <w:tabs>
        <w:tab w:val="center" w:pos="4677"/>
        <w:tab w:val="right" w:pos="9355"/>
      </w:tabs>
      <w:spacing w:before="0" w:after="0"/>
    </w:pPr>
  </w:style>
  <w:style w:type="paragraph" w:styleId="ad">
    <w:name w:val="footer"/>
    <w:basedOn w:val="a"/>
    <w:uiPriority w:val="99"/>
    <w:unhideWhenUsed/>
    <w:rsid w:val="0032503B"/>
    <w:pPr>
      <w:tabs>
        <w:tab w:val="center" w:pos="4677"/>
        <w:tab w:val="right" w:pos="9355"/>
      </w:tabs>
      <w:spacing w:before="0" w:after="0"/>
    </w:pPr>
  </w:style>
  <w:style w:type="paragraph" w:customStyle="1" w:styleId="Default">
    <w:name w:val="Default"/>
    <w:rsid w:val="00FD1068"/>
    <w:pPr>
      <w:tabs>
        <w:tab w:val="left" w:pos="709"/>
      </w:tabs>
      <w:suppressAutoHyphens/>
      <w:spacing w:after="200" w:line="276" w:lineRule="atLeast"/>
    </w:pPr>
    <w:rPr>
      <w:rFonts w:ascii="Calibri" w:eastAsia="DejaVu Sans" w:hAnsi="Calibri"/>
      <w:color w:val="00000A"/>
    </w:rPr>
  </w:style>
  <w:style w:type="paragraph" w:styleId="ae">
    <w:name w:val="Balloon Text"/>
    <w:basedOn w:val="a"/>
    <w:uiPriority w:val="99"/>
    <w:semiHidden/>
    <w:unhideWhenUsed/>
    <w:rsid w:val="00FD1068"/>
    <w:pPr>
      <w:spacing w:before="0" w:after="0"/>
    </w:pPr>
    <w:rPr>
      <w:rFonts w:ascii="Tahoma" w:hAnsi="Tahoma" w:cs="Tahoma"/>
      <w:sz w:val="16"/>
      <w:szCs w:val="16"/>
    </w:rPr>
  </w:style>
  <w:style w:type="paragraph" w:styleId="af">
    <w:name w:val="List Paragraph"/>
    <w:basedOn w:val="a"/>
    <w:uiPriority w:val="34"/>
    <w:qFormat/>
    <w:rsid w:val="008F710B"/>
    <w:pPr>
      <w:ind w:left="720"/>
      <w:contextualSpacing/>
    </w:pPr>
  </w:style>
  <w:style w:type="paragraph" w:styleId="af0">
    <w:name w:val="annotation text"/>
    <w:basedOn w:val="a"/>
    <w:link w:val="af1"/>
    <w:uiPriority w:val="99"/>
    <w:semiHidden/>
    <w:unhideWhenUsed/>
    <w:rsid w:val="00FC1951"/>
    <w:rPr>
      <w:sz w:val="20"/>
      <w:szCs w:val="20"/>
    </w:rPr>
  </w:style>
  <w:style w:type="character" w:customStyle="1" w:styleId="af1">
    <w:name w:val="Текст примечания Знак"/>
    <w:basedOn w:val="a0"/>
    <w:link w:val="af0"/>
    <w:uiPriority w:val="99"/>
    <w:semiHidden/>
    <w:rsid w:val="00FC1951"/>
    <w:rPr>
      <w:sz w:val="20"/>
      <w:szCs w:val="20"/>
    </w:rPr>
  </w:style>
  <w:style w:type="character" w:styleId="af2">
    <w:name w:val="annotation reference"/>
    <w:basedOn w:val="a0"/>
    <w:uiPriority w:val="99"/>
    <w:semiHidden/>
    <w:unhideWhenUsed/>
    <w:rsid w:val="00FC1951"/>
    <w:rPr>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1C63BC-65E4-4067-8B70-4A52D1B64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4108</TotalTime>
  <Pages>23</Pages>
  <Words>3910</Words>
  <Characters>22292</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131</cp:revision>
  <cp:lastPrinted>2015-05-03T23:53:00Z</cp:lastPrinted>
  <dcterms:created xsi:type="dcterms:W3CDTF">2015-04-07T10:39:00Z</dcterms:created>
  <dcterms:modified xsi:type="dcterms:W3CDTF">2015-05-03T23:53:00Z</dcterms:modified>
  <dc:language>ru-RU</dc:language>
</cp:coreProperties>
</file>